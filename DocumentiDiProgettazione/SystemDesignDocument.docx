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C3F" w:rsidRDefault="00D54C3F" w:rsidP="00D54C3F">
      <w:pPr>
        <w:pStyle w:val="Paragrafoelenco"/>
        <w:numPr>
          <w:ilvl w:val="0"/>
          <w:numId w:val="2"/>
        </w:numPr>
        <w:rPr>
          <w:rFonts w:ascii="Arial" w:hAnsi="Arial" w:cs="Arial"/>
          <w:b/>
          <w:sz w:val="28"/>
          <w:szCs w:val="28"/>
        </w:rPr>
      </w:pPr>
      <w:r w:rsidRPr="009C1793">
        <w:rPr>
          <w:rFonts w:ascii="Arial" w:hAnsi="Arial" w:cs="Arial"/>
          <w:b/>
          <w:sz w:val="28"/>
          <w:szCs w:val="28"/>
        </w:rPr>
        <w:t>Introduzione</w:t>
      </w:r>
    </w:p>
    <w:p w:rsidR="00C86AE9" w:rsidRDefault="00D54C3F" w:rsidP="00F55F45">
      <w:pPr>
        <w:pStyle w:val="Paragrafoelenco"/>
        <w:numPr>
          <w:ilvl w:val="1"/>
          <w:numId w:val="2"/>
        </w:numPr>
        <w:rPr>
          <w:rFonts w:ascii="Arial" w:hAnsi="Arial" w:cs="Arial"/>
        </w:rPr>
      </w:pPr>
      <w:r w:rsidRPr="009C1793">
        <w:rPr>
          <w:rFonts w:ascii="Arial" w:hAnsi="Arial" w:cs="Arial"/>
        </w:rPr>
        <w:t>Scopo del sistema</w:t>
      </w:r>
    </w:p>
    <w:p w:rsidR="00F55F45" w:rsidRDefault="00F55F45" w:rsidP="00F55F45">
      <w:pPr>
        <w:ind w:left="360"/>
        <w:rPr>
          <w:rFonts w:ascii="Arial" w:hAnsi="Arial" w:cs="Arial"/>
        </w:rPr>
      </w:pPr>
      <w:r>
        <w:rPr>
          <w:rFonts w:ascii="Arial" w:hAnsi="Arial" w:cs="Arial"/>
        </w:rPr>
        <w:t xml:space="preserve">Oggigiorno sono tanti i siti in cui è possibile visionare delle ricette, spesso create da chef famosi o da personaggi dello spettacolo e della televisione, ma nessuno di questi prevede ad un utente generico di poter inserire la propria ricetta </w:t>
      </w:r>
      <w:r w:rsidR="0018275C">
        <w:rPr>
          <w:rFonts w:ascii="Arial" w:hAnsi="Arial" w:cs="Arial"/>
        </w:rPr>
        <w:t>e allo stesso tempo</w:t>
      </w:r>
      <w:r>
        <w:rPr>
          <w:rFonts w:ascii="Arial" w:hAnsi="Arial" w:cs="Arial"/>
        </w:rPr>
        <w:t xml:space="preserve"> di esporre un parere sulle ricette altrui.</w:t>
      </w:r>
    </w:p>
    <w:p w:rsidR="00F55F45" w:rsidRDefault="00F55F45" w:rsidP="00F55F45">
      <w:pPr>
        <w:ind w:left="360"/>
        <w:rPr>
          <w:rFonts w:ascii="Arial" w:hAnsi="Arial" w:cs="Arial"/>
        </w:rPr>
      </w:pPr>
    </w:p>
    <w:p w:rsidR="00F55F45" w:rsidRPr="00F55F45" w:rsidRDefault="00F55F45" w:rsidP="00F55F45">
      <w:pPr>
        <w:ind w:left="360"/>
        <w:rPr>
          <w:rFonts w:ascii="Arial" w:hAnsi="Arial" w:cs="Arial"/>
        </w:rPr>
      </w:pPr>
      <w:proofErr w:type="spellStart"/>
      <w:r>
        <w:rPr>
          <w:rFonts w:ascii="Arial" w:hAnsi="Arial" w:cs="Arial"/>
        </w:rPr>
        <w:t>RecipeManager</w:t>
      </w:r>
      <w:proofErr w:type="spellEnd"/>
      <w:r>
        <w:rPr>
          <w:rFonts w:ascii="Arial" w:hAnsi="Arial" w:cs="Arial"/>
        </w:rPr>
        <w:t xml:space="preserve"> si prefigge lo scopo di dare un’opportunità a chiunque abbia fantasia e talento necessario, a condividere la propria ricetta online e lasciare che siano gli utenti stessi del sito a giudicarla. Il sistema è pensato anche per coloro che vogliano semplicemente conservare le proprie ricette senza dover necessariamente renderle pubbliche</w:t>
      </w:r>
      <w:r w:rsidR="0018275C">
        <w:rPr>
          <w:rFonts w:ascii="Arial" w:hAnsi="Arial" w:cs="Arial"/>
        </w:rPr>
        <w:t>, in quanto sarà provvisto di una sezione personale accessibile solo dall’utente di cui fa parte.</w:t>
      </w:r>
    </w:p>
    <w:p w:rsidR="00C86AE9" w:rsidRDefault="00D54C3F" w:rsidP="002175A0">
      <w:pPr>
        <w:pStyle w:val="Paragrafoelenco"/>
        <w:numPr>
          <w:ilvl w:val="1"/>
          <w:numId w:val="2"/>
        </w:numPr>
        <w:rPr>
          <w:rFonts w:ascii="Arial" w:hAnsi="Arial" w:cs="Arial"/>
        </w:rPr>
      </w:pPr>
      <w:r w:rsidRPr="009C1793">
        <w:rPr>
          <w:rFonts w:ascii="Arial" w:hAnsi="Arial" w:cs="Arial"/>
        </w:rPr>
        <w:t>Obiettivi di design</w:t>
      </w:r>
    </w:p>
    <w:p w:rsidR="0018275C" w:rsidRDefault="0018275C" w:rsidP="0018275C">
      <w:pPr>
        <w:ind w:left="360"/>
        <w:rPr>
          <w:rFonts w:ascii="Arial" w:hAnsi="Arial" w:cs="Arial"/>
        </w:rPr>
      </w:pPr>
      <w:r>
        <w:rPr>
          <w:rFonts w:ascii="Arial" w:hAnsi="Arial" w:cs="Arial"/>
        </w:rPr>
        <w:t xml:space="preserve">Il sito dovrà essere quanto più semplice e veloce possibile, in modo da dare un’opportunità anche agli utenti meno esperti di inserire e visualizzare le proprie ricette. Inoltre, dovrà rispettare tutti </w:t>
      </w:r>
      <w:proofErr w:type="gramStart"/>
      <w:r>
        <w:rPr>
          <w:rFonts w:ascii="Arial" w:hAnsi="Arial" w:cs="Arial"/>
        </w:rPr>
        <w:t>i</w:t>
      </w:r>
      <w:proofErr w:type="gramEnd"/>
      <w:r>
        <w:rPr>
          <w:rFonts w:ascii="Arial" w:hAnsi="Arial" w:cs="Arial"/>
        </w:rPr>
        <w:t xml:space="preserve"> standard di sicurezza per garantire che i dati dell’utente siano sempre protetti ed essere strutturalmente semplice per permetterne una facile manutenibilità e</w:t>
      </w:r>
      <w:r w:rsidR="002800F7">
        <w:rPr>
          <w:rFonts w:ascii="Arial" w:hAnsi="Arial" w:cs="Arial"/>
        </w:rPr>
        <w:t>d estendibilità.</w:t>
      </w:r>
    </w:p>
    <w:p w:rsidR="002800F7" w:rsidRDefault="002800F7" w:rsidP="0018275C">
      <w:pPr>
        <w:ind w:left="360"/>
        <w:rPr>
          <w:rFonts w:ascii="Arial" w:hAnsi="Arial" w:cs="Arial"/>
        </w:rPr>
      </w:pPr>
    </w:p>
    <w:p w:rsidR="002800F7" w:rsidRDefault="002800F7" w:rsidP="0018275C">
      <w:pPr>
        <w:ind w:left="360"/>
        <w:rPr>
          <w:rFonts w:ascii="Arial" w:hAnsi="Arial" w:cs="Arial"/>
        </w:rPr>
      </w:pPr>
      <w:r>
        <w:rPr>
          <w:rFonts w:ascii="Arial" w:hAnsi="Arial" w:cs="Arial"/>
        </w:rPr>
        <w:t>Ricapitolando, i principali obiettivi del sistema sono:</w:t>
      </w:r>
    </w:p>
    <w:tbl>
      <w:tblPr>
        <w:tblStyle w:val="Grigliatabella"/>
        <w:tblW w:w="0" w:type="auto"/>
        <w:tblInd w:w="360" w:type="dxa"/>
        <w:tblLook w:val="04A0" w:firstRow="1" w:lastRow="0" w:firstColumn="1" w:lastColumn="0" w:noHBand="0" w:noVBand="1"/>
      </w:tblPr>
      <w:tblGrid>
        <w:gridCol w:w="1762"/>
        <w:gridCol w:w="7506"/>
      </w:tblGrid>
      <w:tr w:rsidR="002800F7" w:rsidTr="002800F7">
        <w:tc>
          <w:tcPr>
            <w:tcW w:w="1762" w:type="dxa"/>
          </w:tcPr>
          <w:p w:rsidR="002800F7" w:rsidRDefault="002800F7" w:rsidP="0018275C">
            <w:pPr>
              <w:rPr>
                <w:rFonts w:ascii="Arial" w:hAnsi="Arial" w:cs="Arial"/>
              </w:rPr>
            </w:pPr>
            <w:r>
              <w:rPr>
                <w:rFonts w:ascii="Arial" w:hAnsi="Arial" w:cs="Arial"/>
              </w:rPr>
              <w:t>Tempo di Risposta</w:t>
            </w:r>
          </w:p>
        </w:tc>
        <w:tc>
          <w:tcPr>
            <w:tcW w:w="7506" w:type="dxa"/>
          </w:tcPr>
          <w:p w:rsidR="002800F7" w:rsidRDefault="002800F7" w:rsidP="0018275C">
            <w:pPr>
              <w:rPr>
                <w:rFonts w:ascii="Arial" w:hAnsi="Arial" w:cs="Arial"/>
              </w:rPr>
            </w:pPr>
            <w:r>
              <w:rPr>
                <w:rFonts w:ascii="Arial" w:hAnsi="Arial" w:cs="Arial"/>
              </w:rPr>
              <w:t>Il sito dovrà essere, in ogni momento della giornata, altamente reattivo, mantenendosi con tempi di risposta al di sotto del secondo. Questo permetterà all’utente di poter facilmente trovare la sua ricetta preferita nel minor tempo possibile</w:t>
            </w:r>
          </w:p>
        </w:tc>
      </w:tr>
      <w:tr w:rsidR="002800F7" w:rsidTr="002800F7">
        <w:tc>
          <w:tcPr>
            <w:tcW w:w="1762" w:type="dxa"/>
          </w:tcPr>
          <w:p w:rsidR="002800F7" w:rsidRDefault="002800F7" w:rsidP="0018275C">
            <w:pPr>
              <w:rPr>
                <w:rFonts w:ascii="Arial" w:hAnsi="Arial" w:cs="Arial"/>
              </w:rPr>
            </w:pPr>
            <w:r>
              <w:rPr>
                <w:rFonts w:ascii="Arial" w:hAnsi="Arial" w:cs="Arial"/>
              </w:rPr>
              <w:t>Tempo di Sessione</w:t>
            </w:r>
          </w:p>
        </w:tc>
        <w:tc>
          <w:tcPr>
            <w:tcW w:w="7506" w:type="dxa"/>
          </w:tcPr>
          <w:p w:rsidR="002800F7" w:rsidRDefault="002800F7" w:rsidP="0018275C">
            <w:pPr>
              <w:rPr>
                <w:rFonts w:ascii="Arial" w:hAnsi="Arial" w:cs="Arial"/>
              </w:rPr>
            </w:pPr>
            <w:r>
              <w:rPr>
                <w:rFonts w:ascii="Arial" w:hAnsi="Arial" w:cs="Arial"/>
              </w:rPr>
              <w:t>Il tempo di Sessione di un utente dovrà essere molto lungo, in quanto egli passerà gran parte del tempo a visionare una stessa ricetta. Se cosi non dovesse essere, l’utente si ritroverebbe a dover effettuare l’accesso ogni volta che avrà provato una ricetta disponibile sulla sua pagina personale o nella lista pubblica di ricette</w:t>
            </w:r>
          </w:p>
        </w:tc>
      </w:tr>
      <w:tr w:rsidR="002800F7" w:rsidTr="002800F7">
        <w:tc>
          <w:tcPr>
            <w:tcW w:w="1762" w:type="dxa"/>
          </w:tcPr>
          <w:p w:rsidR="002800F7" w:rsidRDefault="002800F7" w:rsidP="0018275C">
            <w:pPr>
              <w:rPr>
                <w:rFonts w:ascii="Arial" w:hAnsi="Arial" w:cs="Arial"/>
              </w:rPr>
            </w:pPr>
            <w:proofErr w:type="spellStart"/>
            <w:r>
              <w:rPr>
                <w:rFonts w:ascii="Arial" w:hAnsi="Arial" w:cs="Arial"/>
              </w:rPr>
              <w:t>Throughput</w:t>
            </w:r>
            <w:proofErr w:type="spellEnd"/>
          </w:p>
        </w:tc>
        <w:tc>
          <w:tcPr>
            <w:tcW w:w="7506" w:type="dxa"/>
          </w:tcPr>
          <w:p w:rsidR="002800F7" w:rsidRDefault="002800F7" w:rsidP="0018275C">
            <w:pPr>
              <w:rPr>
                <w:rFonts w:ascii="Arial" w:hAnsi="Arial" w:cs="Arial"/>
              </w:rPr>
            </w:pPr>
            <w:r>
              <w:rPr>
                <w:rFonts w:ascii="Arial" w:hAnsi="Arial" w:cs="Arial"/>
              </w:rPr>
              <w:t xml:space="preserve">Avendo necessità di mantenere un lungo tempo di sessione per ogni utente, il server dovrà essere abbastanza potente da poter gestire una elevata quantità di utenti connessi contemporaneamente, </w:t>
            </w:r>
            <w:r w:rsidR="00496B00">
              <w:rPr>
                <w:rFonts w:ascii="Arial" w:hAnsi="Arial" w:cs="Arial"/>
              </w:rPr>
              <w:t>facendo in modo che sia reattivo soprattutto negli orari di picco di utenza (10-13 e 17-21)</w:t>
            </w:r>
          </w:p>
        </w:tc>
      </w:tr>
      <w:tr w:rsidR="002800F7" w:rsidTr="002800F7">
        <w:tc>
          <w:tcPr>
            <w:tcW w:w="1762" w:type="dxa"/>
          </w:tcPr>
          <w:p w:rsidR="002800F7" w:rsidRDefault="00496B00" w:rsidP="0018275C">
            <w:pPr>
              <w:rPr>
                <w:rFonts w:ascii="Arial" w:hAnsi="Arial" w:cs="Arial"/>
              </w:rPr>
            </w:pPr>
            <w:r>
              <w:rPr>
                <w:rFonts w:ascii="Arial" w:hAnsi="Arial" w:cs="Arial"/>
              </w:rPr>
              <w:t>Memoria</w:t>
            </w:r>
          </w:p>
        </w:tc>
        <w:tc>
          <w:tcPr>
            <w:tcW w:w="7506" w:type="dxa"/>
          </w:tcPr>
          <w:p w:rsidR="002800F7" w:rsidRDefault="00496B00" w:rsidP="0018275C">
            <w:pPr>
              <w:rPr>
                <w:rFonts w:ascii="Arial" w:hAnsi="Arial" w:cs="Arial"/>
              </w:rPr>
            </w:pPr>
            <w:r>
              <w:rPr>
                <w:rFonts w:ascii="Arial" w:hAnsi="Arial" w:cs="Arial"/>
              </w:rPr>
              <w:t>Il sistema su cui sarà presente il database dovrà avere abbastanza memoria da conservare tutti i dati degli utenti e tutte le ricette che creeranno</w:t>
            </w:r>
          </w:p>
        </w:tc>
      </w:tr>
    </w:tbl>
    <w:p w:rsidR="002800F7" w:rsidRDefault="002800F7" w:rsidP="0018275C">
      <w:pPr>
        <w:ind w:left="360"/>
        <w:rPr>
          <w:rFonts w:ascii="Arial" w:hAnsi="Arial" w:cs="Arial"/>
        </w:rPr>
      </w:pPr>
    </w:p>
    <w:tbl>
      <w:tblPr>
        <w:tblStyle w:val="Grigliatabella"/>
        <w:tblW w:w="0" w:type="auto"/>
        <w:tblInd w:w="360" w:type="dxa"/>
        <w:tblLook w:val="04A0" w:firstRow="1" w:lastRow="0" w:firstColumn="1" w:lastColumn="0" w:noHBand="0" w:noVBand="1"/>
      </w:tblPr>
      <w:tblGrid>
        <w:gridCol w:w="1762"/>
        <w:gridCol w:w="7506"/>
      </w:tblGrid>
      <w:tr w:rsidR="00496B00" w:rsidTr="00496B00">
        <w:tc>
          <w:tcPr>
            <w:tcW w:w="1762" w:type="dxa"/>
          </w:tcPr>
          <w:p w:rsidR="00496B00" w:rsidRDefault="00496B00" w:rsidP="0018275C">
            <w:pPr>
              <w:rPr>
                <w:rFonts w:ascii="Arial" w:hAnsi="Arial" w:cs="Arial"/>
              </w:rPr>
            </w:pPr>
            <w:r>
              <w:rPr>
                <w:rFonts w:ascii="Arial" w:hAnsi="Arial" w:cs="Arial"/>
              </w:rPr>
              <w:t>Robustezza</w:t>
            </w:r>
          </w:p>
        </w:tc>
        <w:tc>
          <w:tcPr>
            <w:tcW w:w="7506" w:type="dxa"/>
          </w:tcPr>
          <w:p w:rsidR="00496B00" w:rsidRDefault="00496B00" w:rsidP="0018275C">
            <w:pPr>
              <w:rPr>
                <w:rFonts w:ascii="Arial" w:hAnsi="Arial" w:cs="Arial"/>
              </w:rPr>
            </w:pPr>
            <w:r>
              <w:rPr>
                <w:rFonts w:ascii="Arial" w:hAnsi="Arial" w:cs="Arial"/>
              </w:rPr>
              <w:t>Il sistema dovrà essere in grado di mantenere integri tutti i dati nel caso in cui ci sia un malfunzionamento hardware/software oppure, essendo un sito web, nel caso in cui ci sia un attacco informatico al sistema stesso</w:t>
            </w:r>
          </w:p>
        </w:tc>
      </w:tr>
      <w:tr w:rsidR="00496B00" w:rsidTr="00496B00">
        <w:tc>
          <w:tcPr>
            <w:tcW w:w="1762" w:type="dxa"/>
          </w:tcPr>
          <w:p w:rsidR="00496B00" w:rsidRDefault="00496B00" w:rsidP="0018275C">
            <w:pPr>
              <w:rPr>
                <w:rFonts w:ascii="Arial" w:hAnsi="Arial" w:cs="Arial"/>
              </w:rPr>
            </w:pPr>
            <w:r>
              <w:rPr>
                <w:rFonts w:ascii="Arial" w:hAnsi="Arial" w:cs="Arial"/>
              </w:rPr>
              <w:t>Disponibilità</w:t>
            </w:r>
          </w:p>
        </w:tc>
        <w:tc>
          <w:tcPr>
            <w:tcW w:w="7506" w:type="dxa"/>
          </w:tcPr>
          <w:p w:rsidR="00496B00" w:rsidRDefault="00496B00" w:rsidP="0018275C">
            <w:pPr>
              <w:rPr>
                <w:rFonts w:ascii="Arial" w:hAnsi="Arial" w:cs="Arial"/>
              </w:rPr>
            </w:pPr>
            <w:r>
              <w:rPr>
                <w:rFonts w:ascii="Arial" w:hAnsi="Arial" w:cs="Arial"/>
              </w:rPr>
              <w:t>Il sito dovrà essere accessibile in tutte le sue funzionalità 24 ore al giorno</w:t>
            </w:r>
          </w:p>
        </w:tc>
      </w:tr>
      <w:tr w:rsidR="00496B00" w:rsidTr="00496B00">
        <w:tc>
          <w:tcPr>
            <w:tcW w:w="1762" w:type="dxa"/>
          </w:tcPr>
          <w:p w:rsidR="00496B00" w:rsidRDefault="00496B00" w:rsidP="0018275C">
            <w:pPr>
              <w:rPr>
                <w:rFonts w:ascii="Arial" w:hAnsi="Arial" w:cs="Arial"/>
              </w:rPr>
            </w:pPr>
            <w:r>
              <w:rPr>
                <w:rFonts w:ascii="Arial" w:hAnsi="Arial" w:cs="Arial"/>
              </w:rPr>
              <w:t>Sicurezza</w:t>
            </w:r>
          </w:p>
        </w:tc>
        <w:tc>
          <w:tcPr>
            <w:tcW w:w="7506" w:type="dxa"/>
          </w:tcPr>
          <w:p w:rsidR="00496B00" w:rsidRDefault="00496B00" w:rsidP="0018275C">
            <w:pPr>
              <w:rPr>
                <w:rFonts w:ascii="Arial" w:hAnsi="Arial" w:cs="Arial"/>
              </w:rPr>
            </w:pPr>
            <w:r>
              <w:rPr>
                <w:rFonts w:ascii="Arial" w:hAnsi="Arial" w:cs="Arial"/>
              </w:rPr>
              <w:t xml:space="preserve">Verranno adottati dei criteri di sicurezza per rendere sicuri tutti i dati degli utenti, tra cui l’adozione di funzioni </w:t>
            </w:r>
            <w:proofErr w:type="spellStart"/>
            <w:r>
              <w:rPr>
                <w:rFonts w:ascii="Arial" w:hAnsi="Arial" w:cs="Arial"/>
              </w:rPr>
              <w:t>hash</w:t>
            </w:r>
            <w:proofErr w:type="spellEnd"/>
            <w:r>
              <w:rPr>
                <w:rFonts w:ascii="Arial" w:hAnsi="Arial" w:cs="Arial"/>
              </w:rPr>
              <w:t xml:space="preserve"> che permettano la criptazione delle password e l’uso di tabelle di accesso per consentire all’utente di effettuare solo operazioni di cui ha ricevuto i permessi</w:t>
            </w:r>
          </w:p>
        </w:tc>
      </w:tr>
    </w:tbl>
    <w:p w:rsidR="00496B00" w:rsidRDefault="00496B00" w:rsidP="0018275C">
      <w:pPr>
        <w:ind w:left="360"/>
        <w:rPr>
          <w:rFonts w:ascii="Arial" w:hAnsi="Arial" w:cs="Arial"/>
        </w:rPr>
      </w:pPr>
    </w:p>
    <w:tbl>
      <w:tblPr>
        <w:tblStyle w:val="Grigliatabella"/>
        <w:tblW w:w="0" w:type="auto"/>
        <w:tblInd w:w="360" w:type="dxa"/>
        <w:tblLook w:val="04A0" w:firstRow="1" w:lastRow="0" w:firstColumn="1" w:lastColumn="0" w:noHBand="0" w:noVBand="1"/>
      </w:tblPr>
      <w:tblGrid>
        <w:gridCol w:w="1762"/>
        <w:gridCol w:w="7506"/>
      </w:tblGrid>
      <w:tr w:rsidR="00496B00" w:rsidTr="00BB5C1E">
        <w:tc>
          <w:tcPr>
            <w:tcW w:w="1762" w:type="dxa"/>
          </w:tcPr>
          <w:p w:rsidR="00496B00" w:rsidRDefault="00BB5C1E" w:rsidP="0018275C">
            <w:pPr>
              <w:rPr>
                <w:rFonts w:ascii="Arial" w:hAnsi="Arial" w:cs="Arial"/>
              </w:rPr>
            </w:pPr>
            <w:r>
              <w:rPr>
                <w:rFonts w:ascii="Arial" w:hAnsi="Arial" w:cs="Arial"/>
              </w:rPr>
              <w:lastRenderedPageBreak/>
              <w:t>Estensibilità</w:t>
            </w:r>
          </w:p>
        </w:tc>
        <w:tc>
          <w:tcPr>
            <w:tcW w:w="7506" w:type="dxa"/>
          </w:tcPr>
          <w:p w:rsidR="00496B00" w:rsidRDefault="00BB5C1E" w:rsidP="0018275C">
            <w:pPr>
              <w:rPr>
                <w:rFonts w:ascii="Arial" w:hAnsi="Arial" w:cs="Arial"/>
              </w:rPr>
            </w:pPr>
            <w:r>
              <w:rPr>
                <w:rFonts w:ascii="Arial" w:hAnsi="Arial" w:cs="Arial"/>
              </w:rPr>
              <w:t>Il sistema sarà sviluppato con tutte le nuove tecnologie disponibili per i web server che permetteranno una facile estensione delle funzionalità di tutto il sito</w:t>
            </w:r>
          </w:p>
        </w:tc>
      </w:tr>
      <w:tr w:rsidR="00496B00" w:rsidTr="00BB5C1E">
        <w:tc>
          <w:tcPr>
            <w:tcW w:w="1762" w:type="dxa"/>
          </w:tcPr>
          <w:p w:rsidR="00496B00" w:rsidRDefault="00BB5C1E" w:rsidP="0018275C">
            <w:pPr>
              <w:rPr>
                <w:rFonts w:ascii="Arial" w:hAnsi="Arial" w:cs="Arial"/>
              </w:rPr>
            </w:pPr>
            <w:r>
              <w:rPr>
                <w:rFonts w:ascii="Arial" w:hAnsi="Arial" w:cs="Arial"/>
              </w:rPr>
              <w:t>Modificabilità</w:t>
            </w:r>
          </w:p>
        </w:tc>
        <w:tc>
          <w:tcPr>
            <w:tcW w:w="7506" w:type="dxa"/>
          </w:tcPr>
          <w:p w:rsidR="00496B00" w:rsidRDefault="00BB5C1E" w:rsidP="0018275C">
            <w:pPr>
              <w:rPr>
                <w:rFonts w:ascii="Arial" w:hAnsi="Arial" w:cs="Arial"/>
              </w:rPr>
            </w:pPr>
            <w:r>
              <w:rPr>
                <w:rFonts w:ascii="Arial" w:hAnsi="Arial" w:cs="Arial"/>
              </w:rPr>
              <w:t>Il codice sarà scritto in maniera precisa ed ordinata, mantenendo l’uso dei commenti per identificare in modo più semplice la funzione del sito che conterrà bug o malfunzionamenti</w:t>
            </w:r>
          </w:p>
        </w:tc>
      </w:tr>
    </w:tbl>
    <w:p w:rsidR="00496B00" w:rsidRPr="0018275C" w:rsidRDefault="00496B00" w:rsidP="0018275C">
      <w:pPr>
        <w:ind w:left="360"/>
        <w:rPr>
          <w:rFonts w:ascii="Arial" w:hAnsi="Arial" w:cs="Arial"/>
        </w:rPr>
      </w:pPr>
    </w:p>
    <w:p w:rsidR="00496B00" w:rsidRPr="00C86AE9" w:rsidRDefault="00496B00" w:rsidP="00C86AE9">
      <w:pPr>
        <w:rPr>
          <w:rFonts w:ascii="Arial" w:hAnsi="Arial" w:cs="Arial"/>
        </w:rPr>
      </w:pPr>
    </w:p>
    <w:p w:rsidR="00D54C3F" w:rsidRDefault="00D54C3F" w:rsidP="00D54C3F">
      <w:pPr>
        <w:pStyle w:val="Paragrafoelenco"/>
        <w:numPr>
          <w:ilvl w:val="1"/>
          <w:numId w:val="2"/>
        </w:numPr>
        <w:rPr>
          <w:rFonts w:ascii="Arial" w:hAnsi="Arial" w:cs="Arial"/>
        </w:rPr>
      </w:pPr>
      <w:r w:rsidRPr="009C1793">
        <w:rPr>
          <w:rFonts w:ascii="Arial" w:hAnsi="Arial" w:cs="Arial"/>
        </w:rPr>
        <w:t>Definizioni, acronimi e abbreviazioni</w:t>
      </w:r>
    </w:p>
    <w:p w:rsidR="00C86AE9" w:rsidRDefault="00B9600C" w:rsidP="00B9600C">
      <w:pPr>
        <w:pStyle w:val="Paragrafoelenco"/>
        <w:numPr>
          <w:ilvl w:val="0"/>
          <w:numId w:val="15"/>
        </w:numPr>
        <w:rPr>
          <w:rFonts w:ascii="Arial" w:hAnsi="Arial" w:cs="Arial"/>
        </w:rPr>
      </w:pPr>
      <w:proofErr w:type="spellStart"/>
      <w:r>
        <w:rPr>
          <w:rFonts w:ascii="Arial" w:hAnsi="Arial" w:cs="Arial"/>
        </w:rPr>
        <w:t>RecipeManager</w:t>
      </w:r>
      <w:proofErr w:type="spellEnd"/>
      <w:r>
        <w:rPr>
          <w:rFonts w:ascii="Arial" w:hAnsi="Arial" w:cs="Arial"/>
        </w:rPr>
        <w:t>: nome del sistema che si andrà a sviluppare</w:t>
      </w:r>
    </w:p>
    <w:p w:rsidR="00B9600C" w:rsidRDefault="00B9600C" w:rsidP="00B9600C">
      <w:pPr>
        <w:pStyle w:val="Paragrafoelenco"/>
        <w:numPr>
          <w:ilvl w:val="0"/>
          <w:numId w:val="15"/>
        </w:numPr>
        <w:rPr>
          <w:rFonts w:ascii="Arial" w:hAnsi="Arial" w:cs="Arial"/>
        </w:rPr>
      </w:pPr>
      <w:r>
        <w:rPr>
          <w:rFonts w:ascii="Arial" w:hAnsi="Arial" w:cs="Arial"/>
        </w:rPr>
        <w:t>Editore: entità del sistema che si occuperà della revisione e della pubblicazione delle ricette</w:t>
      </w:r>
    </w:p>
    <w:p w:rsidR="00B9600C" w:rsidRDefault="00B9600C" w:rsidP="00B9600C">
      <w:pPr>
        <w:pStyle w:val="Paragrafoelenco"/>
        <w:numPr>
          <w:ilvl w:val="0"/>
          <w:numId w:val="15"/>
        </w:numPr>
        <w:rPr>
          <w:rFonts w:ascii="Arial" w:hAnsi="Arial" w:cs="Arial"/>
        </w:rPr>
      </w:pPr>
      <w:r>
        <w:rPr>
          <w:rFonts w:ascii="Arial" w:hAnsi="Arial" w:cs="Arial"/>
        </w:rPr>
        <w:t xml:space="preserve">Visitatore: utente non registrato </w:t>
      </w:r>
      <w:r w:rsidR="00F932B7">
        <w:rPr>
          <w:rFonts w:ascii="Arial" w:hAnsi="Arial" w:cs="Arial"/>
        </w:rPr>
        <w:t xml:space="preserve">a </w:t>
      </w:r>
      <w:proofErr w:type="spellStart"/>
      <w:r w:rsidR="00F932B7">
        <w:rPr>
          <w:rFonts w:ascii="Arial" w:hAnsi="Arial" w:cs="Arial"/>
        </w:rPr>
        <w:t>RecipeManager</w:t>
      </w:r>
      <w:proofErr w:type="spellEnd"/>
      <w:r w:rsidR="00F932B7">
        <w:rPr>
          <w:rFonts w:ascii="Arial" w:hAnsi="Arial" w:cs="Arial"/>
        </w:rPr>
        <w:t xml:space="preserve"> e che potrà solo effettuare operazioni di ricerca e visualizzazione</w:t>
      </w:r>
    </w:p>
    <w:p w:rsidR="00F932B7" w:rsidRDefault="00F932B7" w:rsidP="00B9600C">
      <w:pPr>
        <w:pStyle w:val="Paragrafoelenco"/>
        <w:numPr>
          <w:ilvl w:val="0"/>
          <w:numId w:val="15"/>
        </w:numPr>
        <w:rPr>
          <w:rFonts w:ascii="Arial" w:hAnsi="Arial" w:cs="Arial"/>
        </w:rPr>
      </w:pPr>
      <w:r>
        <w:rPr>
          <w:rFonts w:ascii="Arial" w:hAnsi="Arial" w:cs="Arial"/>
        </w:rPr>
        <w:t>Web Server: software che si occupa della gestione di tutte le componenti lato web, ovvero Apache 9.0</w:t>
      </w:r>
    </w:p>
    <w:p w:rsidR="00F932B7" w:rsidRDefault="00F932B7" w:rsidP="00B9600C">
      <w:pPr>
        <w:pStyle w:val="Paragrafoelenco"/>
        <w:numPr>
          <w:ilvl w:val="0"/>
          <w:numId w:val="15"/>
        </w:numPr>
        <w:rPr>
          <w:rFonts w:ascii="Arial" w:hAnsi="Arial" w:cs="Arial"/>
        </w:rPr>
      </w:pPr>
      <w:r>
        <w:rPr>
          <w:rFonts w:ascii="Arial" w:hAnsi="Arial" w:cs="Arial"/>
        </w:rPr>
        <w:t>DBMS: sta per “Database Management System” ed è il software che permette agli amministratori del sito, o a procedure automatiche, di effettuare operazioni sul database</w:t>
      </w:r>
    </w:p>
    <w:p w:rsidR="00F932B7" w:rsidRPr="00B9600C" w:rsidRDefault="00F932B7" w:rsidP="00F932B7">
      <w:pPr>
        <w:pStyle w:val="Paragrafoelenco"/>
        <w:ind w:left="1080"/>
        <w:rPr>
          <w:rFonts w:ascii="Arial" w:hAnsi="Arial" w:cs="Arial"/>
        </w:rPr>
      </w:pPr>
    </w:p>
    <w:p w:rsidR="00C86AE9" w:rsidRDefault="00D54C3F" w:rsidP="00F932B7">
      <w:pPr>
        <w:pStyle w:val="Paragrafoelenco"/>
        <w:numPr>
          <w:ilvl w:val="1"/>
          <w:numId w:val="2"/>
        </w:numPr>
        <w:rPr>
          <w:rFonts w:ascii="Arial" w:hAnsi="Arial" w:cs="Arial"/>
        </w:rPr>
      </w:pPr>
      <w:r w:rsidRPr="009C1793">
        <w:rPr>
          <w:rFonts w:ascii="Arial" w:hAnsi="Arial" w:cs="Arial"/>
        </w:rPr>
        <w:t>Riferimenti</w:t>
      </w:r>
    </w:p>
    <w:p w:rsidR="00F932B7" w:rsidRDefault="00F932B7" w:rsidP="00F932B7">
      <w:pPr>
        <w:pStyle w:val="Paragrafoelenco"/>
        <w:numPr>
          <w:ilvl w:val="0"/>
          <w:numId w:val="17"/>
        </w:numPr>
        <w:rPr>
          <w:rFonts w:ascii="Arial" w:hAnsi="Arial" w:cs="Arial"/>
        </w:rPr>
      </w:pPr>
      <w:r w:rsidRPr="00F932B7">
        <w:rPr>
          <w:rFonts w:ascii="Arial" w:hAnsi="Arial" w:cs="Arial"/>
        </w:rPr>
        <w:t xml:space="preserve">Bern </w:t>
      </w:r>
      <w:proofErr w:type="spellStart"/>
      <w:r w:rsidRPr="00F932B7">
        <w:rPr>
          <w:rFonts w:ascii="Arial" w:hAnsi="Arial" w:cs="Arial"/>
        </w:rPr>
        <w:t>Bruegge</w:t>
      </w:r>
      <w:proofErr w:type="spellEnd"/>
      <w:r w:rsidRPr="00F932B7">
        <w:rPr>
          <w:rFonts w:ascii="Arial" w:hAnsi="Arial" w:cs="Arial"/>
        </w:rPr>
        <w:t xml:space="preserve">, Allen H. </w:t>
      </w:r>
      <w:proofErr w:type="spellStart"/>
      <w:r w:rsidRPr="00F932B7">
        <w:rPr>
          <w:rFonts w:ascii="Arial" w:hAnsi="Arial" w:cs="Arial"/>
        </w:rPr>
        <w:t>Dutoit</w:t>
      </w:r>
      <w:proofErr w:type="spellEnd"/>
      <w:r w:rsidRPr="00F932B7">
        <w:rPr>
          <w:rFonts w:ascii="Arial" w:hAnsi="Arial" w:cs="Arial"/>
        </w:rPr>
        <w:t>, Object-</w:t>
      </w:r>
      <w:proofErr w:type="spellStart"/>
      <w:r w:rsidRPr="00F932B7">
        <w:rPr>
          <w:rFonts w:ascii="Arial" w:hAnsi="Arial" w:cs="Arial"/>
        </w:rPr>
        <w:t>Oriented</w:t>
      </w:r>
      <w:proofErr w:type="spellEnd"/>
      <w:r w:rsidRPr="00F932B7">
        <w:rPr>
          <w:rFonts w:ascii="Arial" w:hAnsi="Arial" w:cs="Arial"/>
        </w:rPr>
        <w:t xml:space="preserve"> Software Engineering - Using UML, </w:t>
      </w:r>
      <w:proofErr w:type="spellStart"/>
      <w:r w:rsidRPr="00F932B7">
        <w:rPr>
          <w:rFonts w:ascii="Arial" w:hAnsi="Arial" w:cs="Arial"/>
        </w:rPr>
        <w:t>Patterns</w:t>
      </w:r>
      <w:proofErr w:type="spellEnd"/>
      <w:r w:rsidRPr="00F932B7">
        <w:rPr>
          <w:rFonts w:ascii="Arial" w:hAnsi="Arial" w:cs="Arial"/>
        </w:rPr>
        <w:t xml:space="preserve">, and JAVA, 3rd </w:t>
      </w:r>
      <w:proofErr w:type="spellStart"/>
      <w:r w:rsidRPr="00F932B7">
        <w:rPr>
          <w:rFonts w:ascii="Arial" w:hAnsi="Arial" w:cs="Arial"/>
        </w:rPr>
        <w:t>edition</w:t>
      </w:r>
      <w:proofErr w:type="spellEnd"/>
      <w:r w:rsidRPr="00F932B7">
        <w:rPr>
          <w:rFonts w:ascii="Arial" w:hAnsi="Arial" w:cs="Arial"/>
        </w:rPr>
        <w:t>.</w:t>
      </w:r>
    </w:p>
    <w:p w:rsidR="00F932B7" w:rsidRPr="00F932B7" w:rsidRDefault="00F932B7" w:rsidP="00F932B7">
      <w:pPr>
        <w:pStyle w:val="Paragrafoelenco"/>
        <w:ind w:left="1512"/>
        <w:rPr>
          <w:rFonts w:ascii="Arial" w:hAnsi="Arial" w:cs="Arial"/>
        </w:rPr>
      </w:pPr>
    </w:p>
    <w:p w:rsidR="00D54C3F" w:rsidRDefault="009C1793" w:rsidP="00D54C3F">
      <w:pPr>
        <w:pStyle w:val="Paragrafoelenco"/>
        <w:numPr>
          <w:ilvl w:val="1"/>
          <w:numId w:val="2"/>
        </w:numPr>
        <w:rPr>
          <w:rFonts w:ascii="Arial" w:hAnsi="Arial" w:cs="Arial"/>
        </w:rPr>
      </w:pPr>
      <w:r w:rsidRPr="009C1793">
        <w:rPr>
          <w:rFonts w:ascii="Arial" w:hAnsi="Arial" w:cs="Arial"/>
        </w:rPr>
        <w:t>Panoramica</w:t>
      </w:r>
    </w:p>
    <w:p w:rsidR="00C86AE9" w:rsidRDefault="00F932B7" w:rsidP="00C86AE9">
      <w:pPr>
        <w:ind w:left="360"/>
        <w:rPr>
          <w:rFonts w:ascii="Arial" w:hAnsi="Arial" w:cs="Arial"/>
        </w:rPr>
      </w:pPr>
      <w:r>
        <w:rPr>
          <w:rFonts w:ascii="Arial" w:hAnsi="Arial" w:cs="Arial"/>
        </w:rPr>
        <w:t>Il documento è strutturato in diverse sezioni, in cui sarà possibile trovare:</w:t>
      </w:r>
    </w:p>
    <w:p w:rsidR="00F932B7" w:rsidRDefault="00F932B7" w:rsidP="00F932B7">
      <w:pPr>
        <w:pStyle w:val="Paragrafoelenco"/>
        <w:numPr>
          <w:ilvl w:val="0"/>
          <w:numId w:val="17"/>
        </w:numPr>
        <w:rPr>
          <w:rFonts w:ascii="Arial" w:hAnsi="Arial" w:cs="Arial"/>
        </w:rPr>
      </w:pPr>
      <w:r>
        <w:rPr>
          <w:rFonts w:ascii="Arial" w:hAnsi="Arial" w:cs="Arial"/>
        </w:rPr>
        <w:t>Architettura corrente del software: sezione in cui si va a descrivere l’architettura di sistemi simili presenti sul web, ed in cui vi si discuterà i punti in comune</w:t>
      </w:r>
    </w:p>
    <w:p w:rsidR="00F932B7" w:rsidRDefault="00F932B7" w:rsidP="00F932B7">
      <w:pPr>
        <w:pStyle w:val="Paragrafoelenco"/>
        <w:numPr>
          <w:ilvl w:val="0"/>
          <w:numId w:val="17"/>
        </w:numPr>
        <w:rPr>
          <w:rFonts w:ascii="Arial" w:hAnsi="Arial" w:cs="Arial"/>
        </w:rPr>
      </w:pPr>
      <w:r>
        <w:rPr>
          <w:rFonts w:ascii="Arial" w:hAnsi="Arial" w:cs="Arial"/>
        </w:rPr>
        <w:t>Architettura software proposta: questa sezione è divisa in diverse sottosezioni (elencate di seguito) e che descriveranno più nel dettaglio tutte le scelte di design che sono state fatte per il sistema che si andrà a sviluppare</w:t>
      </w:r>
    </w:p>
    <w:p w:rsidR="00F932B7" w:rsidRDefault="00F932B7" w:rsidP="00F932B7">
      <w:pPr>
        <w:pStyle w:val="Paragrafoelenco"/>
        <w:numPr>
          <w:ilvl w:val="0"/>
          <w:numId w:val="17"/>
        </w:numPr>
        <w:rPr>
          <w:rFonts w:ascii="Arial" w:hAnsi="Arial" w:cs="Arial"/>
        </w:rPr>
      </w:pPr>
      <w:r>
        <w:rPr>
          <w:rFonts w:ascii="Arial" w:hAnsi="Arial" w:cs="Arial"/>
        </w:rPr>
        <w:t>Decomposizione in sottosistemi: il sistema sarà diviso in diversi sottosistemi e questa sezione elenca le responsabilità di ognuno di essi</w:t>
      </w:r>
    </w:p>
    <w:p w:rsidR="00F932B7" w:rsidRDefault="00F932B7" w:rsidP="00F932B7">
      <w:pPr>
        <w:pStyle w:val="Paragrafoelenco"/>
        <w:numPr>
          <w:ilvl w:val="0"/>
          <w:numId w:val="17"/>
        </w:numPr>
        <w:rPr>
          <w:rFonts w:ascii="Arial" w:hAnsi="Arial" w:cs="Arial"/>
        </w:rPr>
      </w:pPr>
      <w:r>
        <w:rPr>
          <w:rFonts w:ascii="Arial" w:hAnsi="Arial" w:cs="Arial"/>
        </w:rPr>
        <w:t>Mapping hardware/software:</w:t>
      </w:r>
      <w:r w:rsidR="009A053D">
        <w:rPr>
          <w:rFonts w:ascii="Arial" w:hAnsi="Arial" w:cs="Arial"/>
        </w:rPr>
        <w:t xml:space="preserve"> descrive in che modo i sottosistemi vengono assegnati ai diversi componenti hardware e software adottati per il sistema generale</w:t>
      </w:r>
    </w:p>
    <w:p w:rsidR="009A053D" w:rsidRDefault="009A053D" w:rsidP="009A053D">
      <w:pPr>
        <w:pStyle w:val="Paragrafoelenco"/>
        <w:numPr>
          <w:ilvl w:val="0"/>
          <w:numId w:val="17"/>
        </w:numPr>
        <w:rPr>
          <w:rFonts w:ascii="Arial" w:hAnsi="Arial" w:cs="Arial"/>
        </w:rPr>
      </w:pPr>
      <w:r>
        <w:rPr>
          <w:rFonts w:ascii="Arial" w:hAnsi="Arial" w:cs="Arial"/>
        </w:rPr>
        <w:t>Gestione dati persistenti: descrive quali dati devono essere resi persistenti (quindi conservati) all’interno del database e quali sono le infrastrutture richieste per consentire tutto ciò. Include la descrizione degli schemi di dati e quale database verrà utilizzato</w:t>
      </w:r>
    </w:p>
    <w:p w:rsidR="009A053D" w:rsidRDefault="009A053D" w:rsidP="009A053D">
      <w:pPr>
        <w:pStyle w:val="Paragrafoelenco"/>
        <w:numPr>
          <w:ilvl w:val="0"/>
          <w:numId w:val="17"/>
        </w:numPr>
        <w:rPr>
          <w:rFonts w:ascii="Arial" w:hAnsi="Arial" w:cs="Arial"/>
        </w:rPr>
      </w:pPr>
      <w:r>
        <w:rPr>
          <w:rFonts w:ascii="Arial" w:hAnsi="Arial" w:cs="Arial"/>
        </w:rPr>
        <w:t>Controllo accessi e sicurezza: sezione in cui vengono descritti tutti i parametri di sicurezza adottati dal sistema e i diversi ruoli assegnati agli utenti attraverso l’uso di tabelle di accesso</w:t>
      </w:r>
    </w:p>
    <w:p w:rsidR="009A053D" w:rsidRPr="009A053D" w:rsidRDefault="009A053D" w:rsidP="009A053D">
      <w:pPr>
        <w:pStyle w:val="Paragrafoelenco"/>
        <w:numPr>
          <w:ilvl w:val="0"/>
          <w:numId w:val="17"/>
        </w:numPr>
        <w:rPr>
          <w:rFonts w:ascii="Arial" w:hAnsi="Arial" w:cs="Arial"/>
        </w:rPr>
      </w:pPr>
      <w:r>
        <w:rPr>
          <w:rFonts w:ascii="Arial" w:hAnsi="Arial" w:cs="Arial"/>
        </w:rPr>
        <w:t>Controllo del software globale:</w:t>
      </w:r>
      <w:r w:rsidRPr="009A053D">
        <w:t xml:space="preserve"> </w:t>
      </w:r>
      <w:r w:rsidRPr="009A053D">
        <w:rPr>
          <w:rFonts w:ascii="Arial" w:hAnsi="Arial" w:cs="Arial"/>
        </w:rPr>
        <w:t>descrive il modo in cui è implementato il controllo globale del software e come si sincronizzano i sottosistemi.</w:t>
      </w:r>
    </w:p>
    <w:p w:rsidR="009A053D" w:rsidRDefault="009A053D" w:rsidP="009A053D">
      <w:pPr>
        <w:pStyle w:val="Paragrafoelenco"/>
        <w:numPr>
          <w:ilvl w:val="0"/>
          <w:numId w:val="17"/>
        </w:numPr>
        <w:rPr>
          <w:rFonts w:ascii="Arial" w:hAnsi="Arial" w:cs="Arial"/>
        </w:rPr>
      </w:pPr>
      <w:r w:rsidRPr="009A053D">
        <w:rPr>
          <w:rFonts w:ascii="Arial" w:hAnsi="Arial" w:cs="Arial"/>
        </w:rPr>
        <w:t xml:space="preserve">Condizione sui </w:t>
      </w:r>
      <w:proofErr w:type="spellStart"/>
      <w:r w:rsidRPr="009A053D">
        <w:rPr>
          <w:rFonts w:ascii="Arial" w:hAnsi="Arial" w:cs="Arial"/>
        </w:rPr>
        <w:t>boundary</w:t>
      </w:r>
      <w:proofErr w:type="spellEnd"/>
      <w:r w:rsidRPr="009A053D">
        <w:rPr>
          <w:rFonts w:ascii="Arial" w:hAnsi="Arial" w:cs="Arial"/>
        </w:rPr>
        <w:t xml:space="preserve">: in questo paragrafo vengono descritte le condizioni limite del sistema come start-up e </w:t>
      </w:r>
      <w:proofErr w:type="spellStart"/>
      <w:r w:rsidRPr="009A053D">
        <w:rPr>
          <w:rFonts w:ascii="Arial" w:hAnsi="Arial" w:cs="Arial"/>
        </w:rPr>
        <w:t>shutdown</w:t>
      </w:r>
      <w:proofErr w:type="spellEnd"/>
      <w:r w:rsidRPr="009A053D">
        <w:rPr>
          <w:rFonts w:ascii="Arial" w:hAnsi="Arial" w:cs="Arial"/>
        </w:rPr>
        <w:t xml:space="preserve"> e la gestione dei fallimenti del sistema</w:t>
      </w:r>
    </w:p>
    <w:p w:rsidR="009A053D" w:rsidRPr="003B5D28" w:rsidRDefault="003B5D28" w:rsidP="009A053D">
      <w:pPr>
        <w:pStyle w:val="Paragrafoelenco"/>
        <w:numPr>
          <w:ilvl w:val="0"/>
          <w:numId w:val="17"/>
        </w:numPr>
        <w:rPr>
          <w:rFonts w:ascii="Arial" w:hAnsi="Arial" w:cs="Arial"/>
        </w:rPr>
      </w:pPr>
      <w:r w:rsidRPr="003B5D28">
        <w:rPr>
          <w:rFonts w:ascii="Arial" w:hAnsi="Arial" w:cs="Arial"/>
        </w:rPr>
        <w:t>Servizi dei sottosistemi</w:t>
      </w:r>
      <w:r>
        <w:rPr>
          <w:rFonts w:ascii="Arial" w:hAnsi="Arial" w:cs="Arial"/>
        </w:rPr>
        <w:t xml:space="preserve">: </w:t>
      </w:r>
      <w:r w:rsidR="00A91301">
        <w:rPr>
          <w:rFonts w:ascii="Arial" w:hAnsi="Arial" w:cs="Arial"/>
        </w:rPr>
        <w:t>qui vengono descritti i servizi offerti agli utenti del sito in base al sottosistema</w:t>
      </w:r>
    </w:p>
    <w:p w:rsidR="00C86AE9" w:rsidRDefault="00D54C3F" w:rsidP="00C86AE9">
      <w:pPr>
        <w:pStyle w:val="Paragrafoelenco"/>
        <w:numPr>
          <w:ilvl w:val="0"/>
          <w:numId w:val="2"/>
        </w:numPr>
        <w:rPr>
          <w:rFonts w:ascii="Arial" w:hAnsi="Arial" w:cs="Arial"/>
          <w:b/>
          <w:sz w:val="28"/>
          <w:szCs w:val="28"/>
        </w:rPr>
      </w:pPr>
      <w:r w:rsidRPr="00C86AE9">
        <w:rPr>
          <w:rFonts w:ascii="Arial" w:hAnsi="Arial" w:cs="Arial"/>
          <w:b/>
          <w:sz w:val="28"/>
          <w:szCs w:val="28"/>
        </w:rPr>
        <w:t>Architettura corrente del software</w:t>
      </w:r>
    </w:p>
    <w:p w:rsidR="00B9600C" w:rsidRDefault="00B9600C" w:rsidP="00C86AE9">
      <w:pPr>
        <w:rPr>
          <w:rFonts w:ascii="Arial" w:hAnsi="Arial" w:cs="Arial"/>
          <w:iCs/>
          <w:color w:val="111111"/>
          <w:shd w:val="clear" w:color="auto" w:fill="FFFFFF"/>
        </w:rPr>
      </w:pPr>
      <w:r>
        <w:rPr>
          <w:rFonts w:ascii="Arial" w:hAnsi="Arial" w:cs="Arial"/>
          <w:iCs/>
          <w:color w:val="111111"/>
          <w:shd w:val="clear" w:color="auto" w:fill="FFFFFF"/>
        </w:rPr>
        <w:lastRenderedPageBreak/>
        <w:t>Il sistema che andremo a creare non rimpiazzerà nessun altro sistema già esistente, pertanto verrà fatto un sondaggio su architetture simili già esistenti e gli obiettivi che i due sistemi hanno in comune.</w:t>
      </w:r>
    </w:p>
    <w:p w:rsidR="00B9600C" w:rsidRDefault="00B9600C" w:rsidP="00C86AE9">
      <w:pPr>
        <w:rPr>
          <w:rFonts w:ascii="Arial" w:hAnsi="Arial" w:cs="Arial"/>
          <w:iCs/>
          <w:color w:val="111111"/>
          <w:shd w:val="clear" w:color="auto" w:fill="FFFFFF"/>
        </w:rPr>
      </w:pPr>
      <w:r>
        <w:rPr>
          <w:rFonts w:ascii="Arial" w:hAnsi="Arial" w:cs="Arial"/>
          <w:iCs/>
          <w:color w:val="111111"/>
          <w:shd w:val="clear" w:color="auto" w:fill="FFFFFF"/>
        </w:rPr>
        <w:t xml:space="preserve">Uno dei siti online più conosciuti sullo sviluppo di ricette personali è senza ombra di dubbio </w:t>
      </w:r>
      <w:proofErr w:type="spellStart"/>
      <w:r>
        <w:rPr>
          <w:rFonts w:ascii="Arial" w:hAnsi="Arial" w:cs="Arial"/>
          <w:iCs/>
          <w:color w:val="111111"/>
          <w:shd w:val="clear" w:color="auto" w:fill="FFFFFF"/>
        </w:rPr>
        <w:t>Canva</w:t>
      </w:r>
      <w:proofErr w:type="spellEnd"/>
      <w:r>
        <w:rPr>
          <w:rFonts w:ascii="Arial" w:hAnsi="Arial" w:cs="Arial"/>
          <w:iCs/>
          <w:color w:val="111111"/>
          <w:shd w:val="clear" w:color="auto" w:fill="FFFFFF"/>
        </w:rPr>
        <w:t>.</w:t>
      </w:r>
    </w:p>
    <w:p w:rsidR="00B9600C" w:rsidRDefault="00B9600C" w:rsidP="00C86AE9">
      <w:pPr>
        <w:rPr>
          <w:rFonts w:ascii="Arial" w:hAnsi="Arial" w:cs="Arial"/>
          <w:iCs/>
          <w:color w:val="111111"/>
          <w:shd w:val="clear" w:color="auto" w:fill="FFFFFF"/>
        </w:rPr>
      </w:pPr>
      <w:proofErr w:type="spellStart"/>
      <w:r>
        <w:rPr>
          <w:rFonts w:ascii="Arial" w:hAnsi="Arial" w:cs="Arial"/>
          <w:iCs/>
          <w:color w:val="111111"/>
          <w:shd w:val="clear" w:color="auto" w:fill="FFFFFF"/>
        </w:rPr>
        <w:t>Canva</w:t>
      </w:r>
      <w:proofErr w:type="spellEnd"/>
      <w:r>
        <w:rPr>
          <w:rFonts w:ascii="Arial" w:hAnsi="Arial" w:cs="Arial"/>
          <w:iCs/>
          <w:color w:val="111111"/>
          <w:shd w:val="clear" w:color="auto" w:fill="FFFFFF"/>
        </w:rPr>
        <w:t xml:space="preserve"> è un sito che permette di creare ricette tramite modelli prefabbricati, in cui l’utente dovrà solo inserire tutti i campi necessari per completarla, quali il titolo, gli ingredienti e la modalità di preparazione. Una volta creata la ricetta l’utente potrà scegliere se conservarla nel suo archivio personale o condividerla sui social ai parenti o amici.</w:t>
      </w:r>
    </w:p>
    <w:p w:rsidR="00C86AE9" w:rsidRDefault="00BB5C1E" w:rsidP="00C86AE9">
      <w:pPr>
        <w:rPr>
          <w:rFonts w:ascii="Arial" w:hAnsi="Arial" w:cs="Arial"/>
          <w:b/>
          <w:sz w:val="28"/>
          <w:szCs w:val="28"/>
        </w:rPr>
      </w:pPr>
      <w:r>
        <w:rPr>
          <w:rFonts w:ascii="Arial" w:hAnsi="Arial" w:cs="Arial"/>
          <w:b/>
          <w:noProof/>
          <w:sz w:val="28"/>
          <w:szCs w:val="28"/>
        </w:rPr>
        <w:drawing>
          <wp:inline distT="0" distB="0" distL="0" distR="0">
            <wp:extent cx="6120130" cy="21037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ova immagine bitmap (2).bmp"/>
                    <pic:cNvPicPr/>
                  </pic:nvPicPr>
                  <pic:blipFill>
                    <a:blip r:embed="rId6">
                      <a:extLst>
                        <a:ext uri="{28A0092B-C50C-407E-A947-70E740481C1C}">
                          <a14:useLocalDpi xmlns:a14="http://schemas.microsoft.com/office/drawing/2010/main" val="0"/>
                        </a:ext>
                      </a:extLst>
                    </a:blip>
                    <a:stretch>
                      <a:fillRect/>
                    </a:stretch>
                  </pic:blipFill>
                  <pic:spPr>
                    <a:xfrm>
                      <a:off x="0" y="0"/>
                      <a:ext cx="6120130" cy="2103755"/>
                    </a:xfrm>
                    <a:prstGeom prst="rect">
                      <a:avLst/>
                    </a:prstGeom>
                  </pic:spPr>
                </pic:pic>
              </a:graphicData>
            </a:graphic>
          </wp:inline>
        </w:drawing>
      </w:r>
    </w:p>
    <w:p w:rsidR="00B9600C" w:rsidRDefault="00B9600C" w:rsidP="00C86AE9">
      <w:pPr>
        <w:rPr>
          <w:rFonts w:ascii="Arial" w:hAnsi="Arial" w:cs="Arial"/>
          <w:b/>
          <w:sz w:val="28"/>
          <w:szCs w:val="28"/>
        </w:rPr>
      </w:pPr>
    </w:p>
    <w:p w:rsidR="00B9600C" w:rsidRDefault="00B9600C" w:rsidP="00B9600C">
      <w:pPr>
        <w:rPr>
          <w:rFonts w:ascii="Arial" w:hAnsi="Arial" w:cs="Arial"/>
          <w:iCs/>
          <w:color w:val="111111"/>
          <w:shd w:val="clear" w:color="auto" w:fill="FFFFFF"/>
        </w:rPr>
      </w:pPr>
      <w:r>
        <w:rPr>
          <w:rFonts w:ascii="Arial" w:hAnsi="Arial" w:cs="Arial"/>
          <w:iCs/>
          <w:noProof/>
          <w:color w:val="111111"/>
          <w:shd w:val="clear" w:color="auto" w:fill="FFFFFF"/>
        </w:rPr>
        <w:drawing>
          <wp:inline distT="0" distB="0" distL="0" distR="0">
            <wp:extent cx="6120130" cy="28797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ova immagine bitmap.bmp"/>
                    <pic:cNvPicPr/>
                  </pic:nvPicPr>
                  <pic:blipFill>
                    <a:blip r:embed="rId7">
                      <a:extLst>
                        <a:ext uri="{28A0092B-C50C-407E-A947-70E740481C1C}">
                          <a14:useLocalDpi xmlns:a14="http://schemas.microsoft.com/office/drawing/2010/main" val="0"/>
                        </a:ext>
                      </a:extLst>
                    </a:blip>
                    <a:stretch>
                      <a:fillRect/>
                    </a:stretch>
                  </pic:blipFill>
                  <pic:spPr>
                    <a:xfrm>
                      <a:off x="0" y="0"/>
                      <a:ext cx="6123407" cy="2881308"/>
                    </a:xfrm>
                    <a:prstGeom prst="rect">
                      <a:avLst/>
                    </a:prstGeom>
                  </pic:spPr>
                </pic:pic>
              </a:graphicData>
            </a:graphic>
          </wp:inline>
        </w:drawing>
      </w:r>
    </w:p>
    <w:p w:rsidR="00B9600C" w:rsidRPr="00B9600C" w:rsidRDefault="00B9600C" w:rsidP="00B9600C">
      <w:pPr>
        <w:rPr>
          <w:rFonts w:ascii="Arial" w:hAnsi="Arial" w:cs="Arial"/>
          <w:iCs/>
          <w:color w:val="111111"/>
          <w:shd w:val="clear" w:color="auto" w:fill="FFFFFF"/>
        </w:rPr>
      </w:pPr>
      <w:r>
        <w:rPr>
          <w:rFonts w:ascii="Arial" w:hAnsi="Arial" w:cs="Arial"/>
          <w:iCs/>
          <w:color w:val="111111"/>
          <w:shd w:val="clear" w:color="auto" w:fill="FFFFFF"/>
        </w:rPr>
        <w:t xml:space="preserve">Gli obiettivi dei due sistemi sono pressoché simili. Infatti entrambi avranno un’interfaccia semplice ed intuitiva, avranno un modello di ricetta da far compilare all’utente ed entrambi dovranno gestire la sua condivisione. L’aspetto che differenzia in particolar modo i due siti è la modalità di condivisione. </w:t>
      </w:r>
      <w:proofErr w:type="spellStart"/>
      <w:r>
        <w:rPr>
          <w:rFonts w:ascii="Arial" w:hAnsi="Arial" w:cs="Arial"/>
          <w:iCs/>
          <w:color w:val="111111"/>
          <w:shd w:val="clear" w:color="auto" w:fill="FFFFFF"/>
        </w:rPr>
        <w:t>Canva</w:t>
      </w:r>
      <w:proofErr w:type="spellEnd"/>
      <w:r>
        <w:rPr>
          <w:rFonts w:ascii="Arial" w:hAnsi="Arial" w:cs="Arial"/>
          <w:iCs/>
          <w:color w:val="111111"/>
          <w:shd w:val="clear" w:color="auto" w:fill="FFFFFF"/>
        </w:rPr>
        <w:t xml:space="preserve"> permette di condividere la ricetta solo sui social, mentre il </w:t>
      </w:r>
      <w:proofErr w:type="spellStart"/>
      <w:r>
        <w:rPr>
          <w:rFonts w:ascii="Arial" w:hAnsi="Arial" w:cs="Arial"/>
          <w:iCs/>
          <w:color w:val="111111"/>
          <w:shd w:val="clear" w:color="auto" w:fill="FFFFFF"/>
        </w:rPr>
        <w:t>RecipeManager</w:t>
      </w:r>
      <w:proofErr w:type="spellEnd"/>
      <w:r>
        <w:rPr>
          <w:rFonts w:ascii="Arial" w:hAnsi="Arial" w:cs="Arial"/>
          <w:iCs/>
          <w:color w:val="111111"/>
          <w:shd w:val="clear" w:color="auto" w:fill="FFFFFF"/>
        </w:rPr>
        <w:t xml:space="preserve"> sarà dotato di una bacheca pubblica </w:t>
      </w:r>
      <w:r w:rsidR="00625723">
        <w:rPr>
          <w:rFonts w:ascii="Arial" w:hAnsi="Arial" w:cs="Arial"/>
          <w:iCs/>
          <w:color w:val="111111"/>
          <w:shd w:val="clear" w:color="auto" w:fill="FFFFFF"/>
        </w:rPr>
        <w:t xml:space="preserve">che </w:t>
      </w:r>
      <w:r>
        <w:rPr>
          <w:rFonts w:ascii="Arial" w:hAnsi="Arial" w:cs="Arial"/>
          <w:iCs/>
          <w:color w:val="111111"/>
          <w:shd w:val="clear" w:color="auto" w:fill="FFFFFF"/>
        </w:rPr>
        <w:t>ogni utente, registrato o non, potrà visualizzare.</w:t>
      </w:r>
    </w:p>
    <w:p w:rsidR="00B9600C" w:rsidRPr="00C86AE9" w:rsidRDefault="00B9600C" w:rsidP="00C86AE9">
      <w:pPr>
        <w:rPr>
          <w:rFonts w:ascii="Arial" w:hAnsi="Arial" w:cs="Arial"/>
          <w:b/>
          <w:sz w:val="28"/>
          <w:szCs w:val="28"/>
        </w:rPr>
      </w:pPr>
    </w:p>
    <w:p w:rsidR="00D54C3F" w:rsidRPr="00C86AE9" w:rsidRDefault="009C1793" w:rsidP="00D54C3F">
      <w:pPr>
        <w:pStyle w:val="Paragrafoelenco"/>
        <w:numPr>
          <w:ilvl w:val="0"/>
          <w:numId w:val="2"/>
        </w:numPr>
        <w:rPr>
          <w:rFonts w:ascii="Arial" w:hAnsi="Arial" w:cs="Arial"/>
          <w:b/>
          <w:sz w:val="28"/>
          <w:szCs w:val="28"/>
        </w:rPr>
      </w:pPr>
      <w:r w:rsidRPr="00C86AE9">
        <w:rPr>
          <w:rFonts w:ascii="Arial" w:hAnsi="Arial" w:cs="Arial"/>
          <w:b/>
          <w:sz w:val="28"/>
          <w:szCs w:val="28"/>
        </w:rPr>
        <w:t>Architettura software proposta</w:t>
      </w:r>
    </w:p>
    <w:p w:rsidR="00C86AE9" w:rsidRDefault="009C1793" w:rsidP="00C86AE9">
      <w:pPr>
        <w:pStyle w:val="Paragrafoelenco"/>
        <w:numPr>
          <w:ilvl w:val="1"/>
          <w:numId w:val="2"/>
        </w:numPr>
        <w:rPr>
          <w:rFonts w:ascii="Arial" w:hAnsi="Arial" w:cs="Arial"/>
        </w:rPr>
      </w:pPr>
      <w:r w:rsidRPr="009C1793">
        <w:rPr>
          <w:rFonts w:ascii="Arial" w:hAnsi="Arial" w:cs="Arial"/>
        </w:rPr>
        <w:t>Panoramic</w:t>
      </w:r>
      <w:r w:rsidR="00C86AE9">
        <w:rPr>
          <w:rFonts w:ascii="Arial" w:hAnsi="Arial" w:cs="Arial"/>
        </w:rPr>
        <w:t>a</w:t>
      </w:r>
    </w:p>
    <w:p w:rsidR="007C1593" w:rsidRDefault="007C1593" w:rsidP="00C86AE9">
      <w:pPr>
        <w:ind w:left="360"/>
        <w:rPr>
          <w:rFonts w:ascii="Arial" w:hAnsi="Arial" w:cs="Arial"/>
        </w:rPr>
      </w:pPr>
      <w:r w:rsidRPr="007C1593">
        <w:rPr>
          <w:rFonts w:ascii="Arial" w:hAnsi="Arial" w:cs="Arial"/>
        </w:rPr>
        <w:lastRenderedPageBreak/>
        <w:t>Nello sviluppo del nostro sistema utilizzeremo un’architettura di tipo MVC. IL pattern Model-</w:t>
      </w:r>
      <w:proofErr w:type="spellStart"/>
      <w:r w:rsidRPr="007C1593">
        <w:rPr>
          <w:rFonts w:ascii="Arial" w:hAnsi="Arial" w:cs="Arial"/>
        </w:rPr>
        <w:t>View</w:t>
      </w:r>
      <w:proofErr w:type="spellEnd"/>
      <w:r w:rsidRPr="007C1593">
        <w:rPr>
          <w:rFonts w:ascii="Arial" w:hAnsi="Arial" w:cs="Arial"/>
        </w:rPr>
        <w:t>-Controller prevede che il software venga diviso in tre parti ognuna delle quali ha un compito diverso. In par</w:t>
      </w:r>
      <w:r>
        <w:rPr>
          <w:rFonts w:ascii="Arial" w:hAnsi="Arial" w:cs="Arial"/>
        </w:rPr>
        <w:t>t</w:t>
      </w:r>
      <w:r w:rsidRPr="007C1593">
        <w:rPr>
          <w:rFonts w:ascii="Arial" w:hAnsi="Arial" w:cs="Arial"/>
        </w:rPr>
        <w:t xml:space="preserve">icolare: </w:t>
      </w:r>
    </w:p>
    <w:p w:rsidR="007C1593" w:rsidRPr="005F6740" w:rsidRDefault="007C1593" w:rsidP="005F6740">
      <w:pPr>
        <w:pStyle w:val="Paragrafoelenco"/>
        <w:numPr>
          <w:ilvl w:val="0"/>
          <w:numId w:val="8"/>
        </w:numPr>
        <w:rPr>
          <w:rFonts w:ascii="Arial" w:hAnsi="Arial" w:cs="Arial"/>
        </w:rPr>
      </w:pPr>
      <w:proofErr w:type="gramStart"/>
      <w:r w:rsidRPr="005F6740">
        <w:rPr>
          <w:rFonts w:ascii="Arial" w:hAnsi="Arial" w:cs="Arial"/>
        </w:rPr>
        <w:t>il model</w:t>
      </w:r>
      <w:proofErr w:type="gramEnd"/>
      <w:r w:rsidRPr="005F6740">
        <w:rPr>
          <w:rFonts w:ascii="Arial" w:hAnsi="Arial" w:cs="Arial"/>
        </w:rPr>
        <w:t xml:space="preserve"> si occupa di gestire i dati e quindi sarà responsabile dell’interazione con il database sottostante </w:t>
      </w:r>
    </w:p>
    <w:p w:rsidR="007C1593" w:rsidRPr="005F6740" w:rsidRDefault="007C1593" w:rsidP="005F6740">
      <w:pPr>
        <w:pStyle w:val="Paragrafoelenco"/>
        <w:numPr>
          <w:ilvl w:val="0"/>
          <w:numId w:val="8"/>
        </w:numPr>
        <w:rPr>
          <w:rFonts w:ascii="Arial" w:hAnsi="Arial" w:cs="Arial"/>
        </w:rPr>
      </w:pPr>
      <w:r w:rsidRPr="005F6740">
        <w:rPr>
          <w:rFonts w:ascii="Arial" w:hAnsi="Arial" w:cs="Arial"/>
        </w:rPr>
        <w:t xml:space="preserve">la </w:t>
      </w:r>
      <w:proofErr w:type="spellStart"/>
      <w:r w:rsidRPr="005F6740">
        <w:rPr>
          <w:rFonts w:ascii="Arial" w:hAnsi="Arial" w:cs="Arial"/>
        </w:rPr>
        <w:t>view</w:t>
      </w:r>
      <w:proofErr w:type="spellEnd"/>
      <w:r w:rsidRPr="005F6740">
        <w:rPr>
          <w:rFonts w:ascii="Arial" w:hAnsi="Arial" w:cs="Arial"/>
        </w:rPr>
        <w:t xml:space="preserve"> si occupa di curare l’interazione con l’utente e quindi avrà il compito di gestire la formattazione dei dati che verranno visualizzati. </w:t>
      </w:r>
    </w:p>
    <w:p w:rsidR="007C1593" w:rsidRPr="005F6740" w:rsidRDefault="007C1593" w:rsidP="005F6740">
      <w:pPr>
        <w:pStyle w:val="Paragrafoelenco"/>
        <w:numPr>
          <w:ilvl w:val="0"/>
          <w:numId w:val="8"/>
        </w:numPr>
        <w:rPr>
          <w:rFonts w:ascii="Arial" w:hAnsi="Arial" w:cs="Arial"/>
        </w:rPr>
      </w:pPr>
      <w:r w:rsidRPr="005F6740">
        <w:rPr>
          <w:rFonts w:ascii="Arial" w:hAnsi="Arial" w:cs="Arial"/>
        </w:rPr>
        <w:t xml:space="preserve">Il controller dopo aver ricevuto i comandi forniti dall’utente si occuperà di elaborare i dati, passarli </w:t>
      </w:r>
      <w:proofErr w:type="gramStart"/>
      <w:r w:rsidRPr="005F6740">
        <w:rPr>
          <w:rFonts w:ascii="Arial" w:hAnsi="Arial" w:cs="Arial"/>
        </w:rPr>
        <w:t>al model</w:t>
      </w:r>
      <w:proofErr w:type="gramEnd"/>
      <w:r w:rsidRPr="005F6740">
        <w:rPr>
          <w:rFonts w:ascii="Arial" w:hAnsi="Arial" w:cs="Arial"/>
        </w:rPr>
        <w:t xml:space="preserve"> se necessario e inviare la risposta al </w:t>
      </w:r>
      <w:proofErr w:type="spellStart"/>
      <w:r w:rsidRPr="005F6740">
        <w:rPr>
          <w:rFonts w:ascii="Arial" w:hAnsi="Arial" w:cs="Arial"/>
        </w:rPr>
        <w:t>view</w:t>
      </w:r>
      <w:proofErr w:type="spellEnd"/>
      <w:r w:rsidRPr="005F6740">
        <w:rPr>
          <w:rFonts w:ascii="Arial" w:hAnsi="Arial" w:cs="Arial"/>
        </w:rPr>
        <w:t xml:space="preserve"> appropriato. </w:t>
      </w:r>
    </w:p>
    <w:p w:rsidR="007C1593" w:rsidRDefault="007C1593" w:rsidP="00C86AE9">
      <w:pPr>
        <w:ind w:left="360"/>
        <w:rPr>
          <w:rFonts w:ascii="Arial" w:hAnsi="Arial" w:cs="Arial"/>
        </w:rPr>
      </w:pPr>
      <w:r w:rsidRPr="007C1593">
        <w:rPr>
          <w:rFonts w:ascii="Arial" w:hAnsi="Arial" w:cs="Arial"/>
        </w:rPr>
        <w:t xml:space="preserve">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 chi non ha inizialmente lavorato su quel sottosistema. </w:t>
      </w:r>
    </w:p>
    <w:p w:rsidR="0038663C" w:rsidRPr="00C86AE9" w:rsidRDefault="007C1593" w:rsidP="00C86AE9">
      <w:pPr>
        <w:ind w:left="360"/>
        <w:rPr>
          <w:rFonts w:ascii="Arial" w:hAnsi="Arial" w:cs="Arial"/>
        </w:rPr>
      </w:pPr>
      <w:r w:rsidRPr="007C1593">
        <w:rPr>
          <w:rFonts w:ascii="Arial" w:hAnsi="Arial" w:cs="Arial"/>
        </w:rPr>
        <w:t xml:space="preserve">All’interno del nostro sistema </w:t>
      </w:r>
      <w:proofErr w:type="gramStart"/>
      <w:r w:rsidRPr="007C1593">
        <w:rPr>
          <w:rFonts w:ascii="Arial" w:hAnsi="Arial" w:cs="Arial"/>
        </w:rPr>
        <w:t>il model</w:t>
      </w:r>
      <w:proofErr w:type="gramEnd"/>
      <w:r w:rsidRPr="007C1593">
        <w:rPr>
          <w:rFonts w:ascii="Arial" w:hAnsi="Arial" w:cs="Arial"/>
        </w:rPr>
        <w:t xml:space="preserve"> verrà realizzato utilizzando classi Java appropriate, la parte di </w:t>
      </w:r>
      <w:proofErr w:type="spellStart"/>
      <w:r w:rsidRPr="007C1593">
        <w:rPr>
          <w:rFonts w:ascii="Arial" w:hAnsi="Arial" w:cs="Arial"/>
        </w:rPr>
        <w:t>view</w:t>
      </w:r>
      <w:proofErr w:type="spellEnd"/>
      <w:r w:rsidRPr="007C1593">
        <w:rPr>
          <w:rFonts w:ascii="Arial" w:hAnsi="Arial" w:cs="Arial"/>
        </w:rPr>
        <w:t xml:space="preserve"> verrà implementata utilizzando pagine HTML e JavaScript</w:t>
      </w:r>
      <w:r w:rsidR="00D22B22">
        <w:rPr>
          <w:rFonts w:ascii="Arial" w:hAnsi="Arial" w:cs="Arial"/>
        </w:rPr>
        <w:t>,</w:t>
      </w:r>
      <w:r w:rsidRPr="007C1593">
        <w:rPr>
          <w:rFonts w:ascii="Arial" w:hAnsi="Arial" w:cs="Arial"/>
        </w:rPr>
        <w:t xml:space="preserve"> i control saranno realizzati tramite </w:t>
      </w:r>
      <w:proofErr w:type="spellStart"/>
      <w:r w:rsidRPr="007C1593">
        <w:rPr>
          <w:rFonts w:ascii="Arial" w:hAnsi="Arial" w:cs="Arial"/>
        </w:rPr>
        <w:t>Servlet</w:t>
      </w:r>
      <w:proofErr w:type="spellEnd"/>
      <w:r w:rsidRPr="007C1593">
        <w:rPr>
          <w:rFonts w:ascii="Arial" w:hAnsi="Arial" w:cs="Arial"/>
        </w:rPr>
        <w:t>.</w:t>
      </w:r>
    </w:p>
    <w:p w:rsidR="00C86AE9" w:rsidRPr="00C86AE9" w:rsidRDefault="009C1793" w:rsidP="00C86AE9">
      <w:pPr>
        <w:pStyle w:val="Paragrafoelenco"/>
        <w:numPr>
          <w:ilvl w:val="1"/>
          <w:numId w:val="2"/>
        </w:numPr>
        <w:rPr>
          <w:rFonts w:ascii="Arial" w:hAnsi="Arial" w:cs="Arial"/>
        </w:rPr>
      </w:pPr>
      <w:r w:rsidRPr="009C1793">
        <w:rPr>
          <w:rFonts w:ascii="Arial" w:hAnsi="Arial" w:cs="Arial"/>
        </w:rPr>
        <w:t>Decomposizione dei sottosistemi</w:t>
      </w:r>
    </w:p>
    <w:p w:rsidR="007C1593" w:rsidRDefault="007C1593" w:rsidP="00CC2E78">
      <w:pPr>
        <w:ind w:left="360"/>
        <w:rPr>
          <w:rFonts w:ascii="Arial" w:hAnsi="Arial" w:cs="Arial"/>
          <w:iCs/>
          <w:color w:val="111111"/>
          <w:shd w:val="clear" w:color="auto" w:fill="FFFFFF"/>
        </w:rPr>
      </w:pPr>
      <w:r w:rsidRPr="007C1593">
        <w:rPr>
          <w:rFonts w:ascii="Arial" w:hAnsi="Arial" w:cs="Arial"/>
          <w:iCs/>
          <w:color w:val="111111"/>
          <w:shd w:val="clear" w:color="auto" w:fill="FFFFFF"/>
        </w:rPr>
        <w:t xml:space="preserve">Per realizzare il sistema è stata usata un’architettura </w:t>
      </w:r>
      <w:proofErr w:type="spellStart"/>
      <w:r w:rsidRPr="007C1593">
        <w:rPr>
          <w:rFonts w:ascii="Arial" w:hAnsi="Arial" w:cs="Arial"/>
          <w:iCs/>
          <w:color w:val="111111"/>
          <w:shd w:val="clear" w:color="auto" w:fill="FFFFFF"/>
        </w:rPr>
        <w:t>three-tier</w:t>
      </w:r>
      <w:proofErr w:type="spellEnd"/>
      <w:r w:rsidRPr="007C1593">
        <w:rPr>
          <w:rFonts w:ascii="Arial" w:hAnsi="Arial" w:cs="Arial"/>
          <w:iCs/>
          <w:color w:val="111111"/>
          <w:shd w:val="clear" w:color="auto" w:fill="FFFFFF"/>
        </w:rPr>
        <w:t xml:space="preserve">. Questo è un caso particolare di un’architettura multi </w:t>
      </w:r>
      <w:proofErr w:type="spellStart"/>
      <w:r w:rsidRPr="007C1593">
        <w:rPr>
          <w:rFonts w:ascii="Arial" w:hAnsi="Arial" w:cs="Arial"/>
          <w:iCs/>
          <w:color w:val="111111"/>
          <w:shd w:val="clear" w:color="auto" w:fill="FFFFFF"/>
        </w:rPr>
        <w:t>tier</w:t>
      </w:r>
      <w:proofErr w:type="spellEnd"/>
      <w:r w:rsidRPr="007C1593">
        <w:rPr>
          <w:rFonts w:ascii="Arial" w:hAnsi="Arial" w:cs="Arial"/>
          <w:iCs/>
          <w:color w:val="111111"/>
          <w:shd w:val="clear" w:color="auto" w:fill="FFFFFF"/>
        </w:rPr>
        <w:t xml:space="preserve"> in cui la logica dell’applicazione viene suddivisa in tre </w:t>
      </w:r>
      <w:proofErr w:type="spellStart"/>
      <w:r w:rsidRPr="007C1593">
        <w:rPr>
          <w:rFonts w:ascii="Arial" w:hAnsi="Arial" w:cs="Arial"/>
          <w:iCs/>
          <w:color w:val="111111"/>
          <w:shd w:val="clear" w:color="auto" w:fill="FFFFFF"/>
        </w:rPr>
        <w:t>layer</w:t>
      </w:r>
      <w:proofErr w:type="spellEnd"/>
      <w:r w:rsidRPr="007C1593">
        <w:rPr>
          <w:rFonts w:ascii="Arial" w:hAnsi="Arial" w:cs="Arial"/>
          <w:iCs/>
          <w:color w:val="111111"/>
          <w:shd w:val="clear" w:color="auto" w:fill="FFFFFF"/>
        </w:rPr>
        <w:t xml:space="preserve">: </w:t>
      </w:r>
    </w:p>
    <w:p w:rsidR="007C1593" w:rsidRDefault="007C1593" w:rsidP="00CC2E78">
      <w:pPr>
        <w:ind w:left="360"/>
        <w:rPr>
          <w:rFonts w:ascii="Arial" w:hAnsi="Arial" w:cs="Arial"/>
          <w:iCs/>
          <w:color w:val="111111"/>
          <w:shd w:val="clear" w:color="auto" w:fill="FFFFFF"/>
        </w:rPr>
      </w:pPr>
      <w:r w:rsidRPr="007C1593">
        <w:rPr>
          <w:rFonts w:ascii="Arial" w:hAnsi="Arial" w:cs="Arial"/>
          <w:iCs/>
          <w:color w:val="111111"/>
          <w:shd w:val="clear" w:color="auto" w:fill="FFFFFF"/>
        </w:rPr>
        <w:t xml:space="preserve">• Presentation </w:t>
      </w:r>
      <w:proofErr w:type="spellStart"/>
      <w:r w:rsidR="005F0CB7">
        <w:rPr>
          <w:rFonts w:ascii="Arial" w:hAnsi="Arial" w:cs="Arial"/>
          <w:iCs/>
          <w:color w:val="111111"/>
          <w:shd w:val="clear" w:color="auto" w:fill="FFFFFF"/>
        </w:rPr>
        <w:t>L</w:t>
      </w:r>
      <w:r w:rsidRPr="007C1593">
        <w:rPr>
          <w:rFonts w:ascii="Arial" w:hAnsi="Arial" w:cs="Arial"/>
          <w:iCs/>
          <w:color w:val="111111"/>
          <w:shd w:val="clear" w:color="auto" w:fill="FFFFFF"/>
        </w:rPr>
        <w:t>ayer</w:t>
      </w:r>
      <w:proofErr w:type="spellEnd"/>
      <w:r w:rsidRPr="007C1593">
        <w:rPr>
          <w:rFonts w:ascii="Arial" w:hAnsi="Arial" w:cs="Arial"/>
          <w:iCs/>
          <w:color w:val="111111"/>
          <w:shd w:val="clear" w:color="auto" w:fill="FFFFFF"/>
        </w:rPr>
        <w:t xml:space="preserve">: composto dalle interfacce grafiche e in particolare dai </w:t>
      </w:r>
      <w:proofErr w:type="spellStart"/>
      <w:r w:rsidRPr="007C1593">
        <w:rPr>
          <w:rFonts w:ascii="Arial" w:hAnsi="Arial" w:cs="Arial"/>
          <w:iCs/>
          <w:color w:val="111111"/>
          <w:shd w:val="clear" w:color="auto" w:fill="FFFFFF"/>
        </w:rPr>
        <w:t>boundary</w:t>
      </w:r>
      <w:proofErr w:type="spellEnd"/>
      <w:r w:rsidRPr="007C1593">
        <w:rPr>
          <w:rFonts w:ascii="Arial" w:hAnsi="Arial" w:cs="Arial"/>
          <w:iCs/>
          <w:color w:val="111111"/>
          <w:shd w:val="clear" w:color="auto" w:fill="FFFFFF"/>
        </w:rPr>
        <w:t xml:space="preserve"> </w:t>
      </w:r>
      <w:proofErr w:type="spellStart"/>
      <w:r w:rsidRPr="007C1593">
        <w:rPr>
          <w:rFonts w:ascii="Arial" w:hAnsi="Arial" w:cs="Arial"/>
          <w:iCs/>
          <w:color w:val="111111"/>
          <w:shd w:val="clear" w:color="auto" w:fill="FFFFFF"/>
        </w:rPr>
        <w:t>object</w:t>
      </w:r>
      <w:proofErr w:type="spellEnd"/>
      <w:r w:rsidRPr="007C1593">
        <w:rPr>
          <w:rFonts w:ascii="Arial" w:hAnsi="Arial" w:cs="Arial"/>
          <w:iCs/>
          <w:color w:val="111111"/>
          <w:shd w:val="clear" w:color="auto" w:fill="FFFFFF"/>
        </w:rPr>
        <w:t xml:space="preserve"> come le </w:t>
      </w:r>
      <w:proofErr w:type="spellStart"/>
      <w:r w:rsidRPr="007C1593">
        <w:rPr>
          <w:rFonts w:ascii="Arial" w:hAnsi="Arial" w:cs="Arial"/>
          <w:iCs/>
          <w:color w:val="111111"/>
          <w:shd w:val="clear" w:color="auto" w:fill="FFFFFF"/>
        </w:rPr>
        <w:t>form</w:t>
      </w:r>
      <w:proofErr w:type="spellEnd"/>
      <w:r w:rsidRPr="007C1593">
        <w:rPr>
          <w:rFonts w:ascii="Arial" w:hAnsi="Arial" w:cs="Arial"/>
          <w:iCs/>
          <w:color w:val="111111"/>
          <w:shd w:val="clear" w:color="auto" w:fill="FFFFFF"/>
        </w:rPr>
        <w:t xml:space="preserve"> che vengono compilate dall</w:t>
      </w:r>
      <w:r w:rsidR="00625723">
        <w:rPr>
          <w:rFonts w:ascii="Arial" w:hAnsi="Arial" w:cs="Arial"/>
          <w:iCs/>
          <w:color w:val="111111"/>
          <w:shd w:val="clear" w:color="auto" w:fill="FFFFFF"/>
        </w:rPr>
        <w:t>’</w:t>
      </w:r>
      <w:r w:rsidRPr="007C1593">
        <w:rPr>
          <w:rFonts w:ascii="Arial" w:hAnsi="Arial" w:cs="Arial"/>
          <w:iCs/>
          <w:color w:val="111111"/>
          <w:shd w:val="clear" w:color="auto" w:fill="FFFFFF"/>
        </w:rPr>
        <w:t xml:space="preserve">utente. </w:t>
      </w:r>
    </w:p>
    <w:p w:rsidR="007C1593" w:rsidRDefault="007C1593" w:rsidP="00CC2E78">
      <w:pPr>
        <w:ind w:left="360"/>
        <w:rPr>
          <w:rFonts w:ascii="Arial" w:hAnsi="Arial" w:cs="Arial"/>
          <w:iCs/>
          <w:color w:val="111111"/>
          <w:shd w:val="clear" w:color="auto" w:fill="FFFFFF"/>
        </w:rPr>
      </w:pPr>
      <w:r w:rsidRPr="007C1593">
        <w:rPr>
          <w:rFonts w:ascii="Arial" w:hAnsi="Arial" w:cs="Arial"/>
          <w:iCs/>
          <w:color w:val="111111"/>
          <w:shd w:val="clear" w:color="auto" w:fill="FFFFFF"/>
        </w:rPr>
        <w:t xml:space="preserve">• Application </w:t>
      </w:r>
      <w:proofErr w:type="spellStart"/>
      <w:r w:rsidR="005F0CB7">
        <w:rPr>
          <w:rFonts w:ascii="Arial" w:hAnsi="Arial" w:cs="Arial"/>
          <w:iCs/>
          <w:color w:val="111111"/>
          <w:shd w:val="clear" w:color="auto" w:fill="FFFFFF"/>
        </w:rPr>
        <w:t>L</w:t>
      </w:r>
      <w:r w:rsidRPr="007C1593">
        <w:rPr>
          <w:rFonts w:ascii="Arial" w:hAnsi="Arial" w:cs="Arial"/>
          <w:iCs/>
          <w:color w:val="111111"/>
          <w:shd w:val="clear" w:color="auto" w:fill="FFFFFF"/>
        </w:rPr>
        <w:t>ayer</w:t>
      </w:r>
      <w:proofErr w:type="spellEnd"/>
      <w:r w:rsidRPr="007C1593">
        <w:rPr>
          <w:rFonts w:ascii="Arial" w:hAnsi="Arial" w:cs="Arial"/>
          <w:iCs/>
          <w:color w:val="111111"/>
          <w:shd w:val="clear" w:color="auto" w:fill="FFFFFF"/>
        </w:rPr>
        <w:t xml:space="preserve">: composto dagli oggetti che di occupano della gestione del controllo, dell’elaborazione dati e di notificare i cambiamenti al </w:t>
      </w:r>
      <w:proofErr w:type="spellStart"/>
      <w:r w:rsidRPr="007C1593">
        <w:rPr>
          <w:rFonts w:ascii="Arial" w:hAnsi="Arial" w:cs="Arial"/>
          <w:iCs/>
          <w:color w:val="111111"/>
          <w:shd w:val="clear" w:color="auto" w:fill="FFFFFF"/>
        </w:rPr>
        <w:t>presentation</w:t>
      </w:r>
      <w:proofErr w:type="spellEnd"/>
      <w:r w:rsidRPr="007C1593">
        <w:rPr>
          <w:rFonts w:ascii="Arial" w:hAnsi="Arial" w:cs="Arial"/>
          <w:iCs/>
          <w:color w:val="111111"/>
          <w:shd w:val="clear" w:color="auto" w:fill="FFFFFF"/>
        </w:rPr>
        <w:t xml:space="preserve"> </w:t>
      </w:r>
      <w:proofErr w:type="spellStart"/>
      <w:r w:rsidRPr="007C1593">
        <w:rPr>
          <w:rFonts w:ascii="Arial" w:hAnsi="Arial" w:cs="Arial"/>
          <w:iCs/>
          <w:color w:val="111111"/>
          <w:shd w:val="clear" w:color="auto" w:fill="FFFFFF"/>
        </w:rPr>
        <w:t>layer</w:t>
      </w:r>
      <w:proofErr w:type="spellEnd"/>
      <w:r w:rsidRPr="007C1593">
        <w:rPr>
          <w:rFonts w:ascii="Arial" w:hAnsi="Arial" w:cs="Arial"/>
          <w:iCs/>
          <w:color w:val="111111"/>
          <w:shd w:val="clear" w:color="auto" w:fill="FFFFFF"/>
        </w:rPr>
        <w:t xml:space="preserve">. Questo strato interagisce con il database sottostante tramite lo storage </w:t>
      </w:r>
      <w:proofErr w:type="spellStart"/>
      <w:r w:rsidRPr="007C1593">
        <w:rPr>
          <w:rFonts w:ascii="Arial" w:hAnsi="Arial" w:cs="Arial"/>
          <w:iCs/>
          <w:color w:val="111111"/>
          <w:shd w:val="clear" w:color="auto" w:fill="FFFFFF"/>
        </w:rPr>
        <w:t>layer</w:t>
      </w:r>
      <w:proofErr w:type="spellEnd"/>
      <w:r w:rsidRPr="007C1593">
        <w:rPr>
          <w:rFonts w:ascii="Arial" w:hAnsi="Arial" w:cs="Arial"/>
          <w:iCs/>
          <w:color w:val="111111"/>
          <w:shd w:val="clear" w:color="auto" w:fill="FFFFFF"/>
        </w:rPr>
        <w:t xml:space="preserve">. </w:t>
      </w:r>
    </w:p>
    <w:p w:rsidR="007C1593" w:rsidRDefault="007C1593" w:rsidP="00CC2E78">
      <w:pPr>
        <w:ind w:left="360"/>
        <w:rPr>
          <w:rFonts w:ascii="Arial" w:hAnsi="Arial" w:cs="Arial"/>
          <w:iCs/>
          <w:color w:val="111111"/>
          <w:shd w:val="clear" w:color="auto" w:fill="FFFFFF"/>
        </w:rPr>
      </w:pPr>
      <w:r w:rsidRPr="007C1593">
        <w:rPr>
          <w:rFonts w:ascii="Arial" w:hAnsi="Arial" w:cs="Arial"/>
          <w:iCs/>
          <w:color w:val="111111"/>
          <w:shd w:val="clear" w:color="auto" w:fill="FFFFFF"/>
        </w:rPr>
        <w:t xml:space="preserve">• Storage </w:t>
      </w:r>
      <w:proofErr w:type="spellStart"/>
      <w:r w:rsidR="005F0CB7">
        <w:rPr>
          <w:rFonts w:ascii="Arial" w:hAnsi="Arial" w:cs="Arial"/>
          <w:iCs/>
          <w:color w:val="111111"/>
          <w:shd w:val="clear" w:color="auto" w:fill="FFFFFF"/>
        </w:rPr>
        <w:t>L</w:t>
      </w:r>
      <w:r w:rsidRPr="007C1593">
        <w:rPr>
          <w:rFonts w:ascii="Arial" w:hAnsi="Arial" w:cs="Arial"/>
          <w:iCs/>
          <w:color w:val="111111"/>
          <w:shd w:val="clear" w:color="auto" w:fill="FFFFFF"/>
        </w:rPr>
        <w:t>ayer</w:t>
      </w:r>
      <w:proofErr w:type="spellEnd"/>
      <w:r w:rsidRPr="007C1593">
        <w:rPr>
          <w:rFonts w:ascii="Arial" w:hAnsi="Arial" w:cs="Arial"/>
          <w:iCs/>
          <w:color w:val="111111"/>
          <w:shd w:val="clear" w:color="auto" w:fill="FFFFFF"/>
        </w:rPr>
        <w:t xml:space="preserve">: si occupa della memorizzazione dei dati persistenti e del loro recupero dal database ad esempio eseguendo delle </w:t>
      </w:r>
      <w:proofErr w:type="spellStart"/>
      <w:r w:rsidRPr="007C1593">
        <w:rPr>
          <w:rFonts w:ascii="Arial" w:hAnsi="Arial" w:cs="Arial"/>
          <w:iCs/>
          <w:color w:val="111111"/>
          <w:shd w:val="clear" w:color="auto" w:fill="FFFFFF"/>
        </w:rPr>
        <w:t>query</w:t>
      </w:r>
      <w:proofErr w:type="spellEnd"/>
      <w:r w:rsidRPr="007C1593">
        <w:rPr>
          <w:rFonts w:ascii="Arial" w:hAnsi="Arial" w:cs="Arial"/>
          <w:iCs/>
          <w:color w:val="111111"/>
          <w:shd w:val="clear" w:color="auto" w:fill="FFFFFF"/>
        </w:rPr>
        <w:t>.</w:t>
      </w:r>
    </w:p>
    <w:p w:rsidR="00CC2E78" w:rsidRDefault="007C1593" w:rsidP="00CC2E78">
      <w:pPr>
        <w:ind w:left="360"/>
        <w:rPr>
          <w:rFonts w:ascii="Arial" w:hAnsi="Arial" w:cs="Arial"/>
          <w:iCs/>
          <w:color w:val="111111"/>
          <w:shd w:val="clear" w:color="auto" w:fill="FFFFFF"/>
        </w:rPr>
      </w:pPr>
      <w:r>
        <w:rPr>
          <w:rFonts w:ascii="Arial" w:hAnsi="Arial" w:cs="Arial"/>
          <w:iCs/>
          <w:color w:val="111111"/>
          <w:shd w:val="clear" w:color="auto" w:fill="FFFFFF"/>
        </w:rPr>
        <w:t>D</w:t>
      </w:r>
      <w:r w:rsidR="00581E23">
        <w:rPr>
          <w:rFonts w:ascii="Arial" w:hAnsi="Arial" w:cs="Arial"/>
          <w:iCs/>
          <w:color w:val="111111"/>
          <w:shd w:val="clear" w:color="auto" w:fill="FFFFFF"/>
        </w:rPr>
        <w:t xml:space="preserve">urante la fase di analisi dei requisiti effettuata </w:t>
      </w:r>
      <w:r w:rsidR="00213A66">
        <w:rPr>
          <w:rFonts w:ascii="Arial" w:hAnsi="Arial" w:cs="Arial"/>
          <w:iCs/>
          <w:color w:val="111111"/>
          <w:shd w:val="clear" w:color="auto" w:fill="FFFFFF"/>
        </w:rPr>
        <w:t xml:space="preserve">nel RAD, abbiamo individuato un insieme di oggetti, e quindi di classi, che componevano il sistema. Ora però bisogna raggruppare queste classi in diversi sottosistemi, ognuno con il suo scopo. </w:t>
      </w:r>
    </w:p>
    <w:p w:rsidR="005F0CB7" w:rsidRDefault="005F0CB7" w:rsidP="00CC2E78">
      <w:pPr>
        <w:ind w:left="360"/>
        <w:rPr>
          <w:rFonts w:ascii="Arial" w:hAnsi="Arial" w:cs="Arial"/>
          <w:iCs/>
          <w:color w:val="111111"/>
          <w:shd w:val="clear" w:color="auto" w:fill="FFFFFF"/>
        </w:rPr>
      </w:pPr>
      <w:r>
        <w:rPr>
          <w:rFonts w:ascii="Arial" w:hAnsi="Arial" w:cs="Arial"/>
          <w:iCs/>
          <w:color w:val="111111"/>
          <w:shd w:val="clear" w:color="auto" w:fill="FFFFFF"/>
        </w:rPr>
        <w:t xml:space="preserve">Nel Presentation </w:t>
      </w:r>
      <w:proofErr w:type="spellStart"/>
      <w:r>
        <w:rPr>
          <w:rFonts w:ascii="Arial" w:hAnsi="Arial" w:cs="Arial"/>
          <w:iCs/>
          <w:color w:val="111111"/>
          <w:shd w:val="clear" w:color="auto" w:fill="FFFFFF"/>
        </w:rPr>
        <w:t>Layer</w:t>
      </w:r>
      <w:proofErr w:type="spellEnd"/>
      <w:r>
        <w:rPr>
          <w:rFonts w:ascii="Arial" w:hAnsi="Arial" w:cs="Arial"/>
          <w:iCs/>
          <w:color w:val="111111"/>
          <w:shd w:val="clear" w:color="auto" w:fill="FFFFFF"/>
        </w:rPr>
        <w:t xml:space="preserve"> sono presenti 3 sottosistemi</w:t>
      </w:r>
    </w:p>
    <w:p w:rsidR="008D76AA" w:rsidRPr="008D76AA" w:rsidRDefault="008D76AA" w:rsidP="008D76AA">
      <w:pPr>
        <w:pStyle w:val="Paragrafoelenco"/>
        <w:numPr>
          <w:ilvl w:val="0"/>
          <w:numId w:val="19"/>
        </w:numPr>
        <w:rPr>
          <w:rFonts w:ascii="Arial" w:hAnsi="Arial" w:cs="Arial"/>
          <w:iCs/>
          <w:color w:val="111111"/>
          <w:shd w:val="clear" w:color="auto" w:fill="FFFFFF"/>
        </w:rPr>
      </w:pPr>
      <w:r w:rsidRPr="008D76AA">
        <w:rPr>
          <w:rFonts w:ascii="Arial" w:hAnsi="Arial" w:cs="Arial"/>
          <w:iCs/>
          <w:color w:val="111111"/>
          <w:shd w:val="clear" w:color="auto" w:fill="FFFFFF"/>
        </w:rPr>
        <w:t>Sottosistema Utente: include tutte le interfacce grafiche che gli permettono di effettuare l’accesso, visualizzare la pagina personale e commentare le ricette. Nella sua area personale può, inoltre, creare, modificare o eliminare una ricetta personale</w:t>
      </w:r>
    </w:p>
    <w:p w:rsidR="008D76AA" w:rsidRDefault="008D76AA" w:rsidP="00CC2E78">
      <w:pPr>
        <w:ind w:left="360"/>
        <w:rPr>
          <w:rFonts w:ascii="Arial" w:hAnsi="Arial" w:cs="Arial"/>
          <w:iCs/>
          <w:color w:val="111111"/>
          <w:shd w:val="clear" w:color="auto" w:fill="FFFFFF"/>
        </w:rPr>
      </w:pPr>
    </w:p>
    <w:p w:rsidR="008D76AA" w:rsidRPr="008D76AA" w:rsidRDefault="008D76AA" w:rsidP="008D76AA">
      <w:pPr>
        <w:pStyle w:val="Paragrafoelenco"/>
        <w:numPr>
          <w:ilvl w:val="0"/>
          <w:numId w:val="19"/>
        </w:numPr>
        <w:rPr>
          <w:rFonts w:ascii="Arial" w:hAnsi="Arial" w:cs="Arial"/>
          <w:iCs/>
          <w:color w:val="111111"/>
          <w:shd w:val="clear" w:color="auto" w:fill="FFFFFF"/>
        </w:rPr>
      </w:pPr>
      <w:r w:rsidRPr="008D76AA">
        <w:rPr>
          <w:rFonts w:ascii="Arial" w:hAnsi="Arial" w:cs="Arial"/>
          <w:iCs/>
          <w:color w:val="111111"/>
          <w:shd w:val="clear" w:color="auto" w:fill="FFFFFF"/>
        </w:rPr>
        <w:t>Sottosistema Amministratore: sono presenti tutte le interfacce grafiche utili alla gestione e alla moderazione degli aspetti del sistema. Nella sua area personale può aggiungere una categoria o ruolo, mentre nelle pagine delle ricette può moderare i commenti.</w:t>
      </w:r>
    </w:p>
    <w:p w:rsidR="008D76AA" w:rsidRDefault="008D76AA" w:rsidP="00CC2E78">
      <w:pPr>
        <w:ind w:left="360"/>
        <w:rPr>
          <w:rFonts w:ascii="Arial" w:hAnsi="Arial" w:cs="Arial"/>
          <w:iCs/>
          <w:color w:val="111111"/>
          <w:shd w:val="clear" w:color="auto" w:fill="FFFFFF"/>
        </w:rPr>
      </w:pPr>
    </w:p>
    <w:p w:rsidR="008D76AA" w:rsidRDefault="008D76AA" w:rsidP="008D76AA">
      <w:pPr>
        <w:pStyle w:val="Paragrafoelenco"/>
        <w:numPr>
          <w:ilvl w:val="0"/>
          <w:numId w:val="19"/>
        </w:numPr>
        <w:rPr>
          <w:rFonts w:ascii="Arial" w:hAnsi="Arial" w:cs="Arial"/>
          <w:iCs/>
          <w:color w:val="111111"/>
          <w:shd w:val="clear" w:color="auto" w:fill="FFFFFF"/>
        </w:rPr>
      </w:pPr>
      <w:r w:rsidRPr="008D76AA">
        <w:rPr>
          <w:rFonts w:ascii="Arial" w:hAnsi="Arial" w:cs="Arial"/>
          <w:iCs/>
          <w:color w:val="111111"/>
          <w:shd w:val="clear" w:color="auto" w:fill="FFFFFF"/>
        </w:rPr>
        <w:t>Sottosistema Utente non Registrato: include tutte le interfacce grafiche che permettono ad un utente non registrato di registrarsi o di visionare la lista completa delle ricette pubbliche.</w:t>
      </w:r>
    </w:p>
    <w:p w:rsidR="008D76AA" w:rsidRPr="008D76AA" w:rsidRDefault="008D76AA" w:rsidP="008D76AA">
      <w:pPr>
        <w:pStyle w:val="Paragrafoelenco"/>
        <w:rPr>
          <w:rFonts w:ascii="Arial" w:hAnsi="Arial" w:cs="Arial"/>
          <w:iCs/>
          <w:color w:val="111111"/>
          <w:shd w:val="clear" w:color="auto" w:fill="FFFFFF"/>
        </w:rPr>
      </w:pPr>
    </w:p>
    <w:p w:rsidR="008D76AA" w:rsidRPr="008D76AA" w:rsidRDefault="008D76AA" w:rsidP="008D76AA">
      <w:pPr>
        <w:pStyle w:val="Paragrafoelenco"/>
        <w:ind w:left="1080"/>
        <w:rPr>
          <w:rFonts w:ascii="Arial" w:hAnsi="Arial" w:cs="Arial"/>
          <w:iCs/>
          <w:color w:val="111111"/>
          <w:shd w:val="clear" w:color="auto" w:fill="FFFFFF"/>
        </w:rPr>
      </w:pPr>
    </w:p>
    <w:p w:rsidR="00213A66" w:rsidRDefault="00213A66" w:rsidP="00CC2E78">
      <w:pPr>
        <w:ind w:left="360"/>
        <w:rPr>
          <w:rFonts w:ascii="Arial" w:hAnsi="Arial" w:cs="Arial"/>
          <w:iCs/>
          <w:color w:val="111111"/>
          <w:shd w:val="clear" w:color="auto" w:fill="FFFFFF"/>
        </w:rPr>
      </w:pPr>
      <w:r>
        <w:rPr>
          <w:rFonts w:ascii="Arial" w:hAnsi="Arial" w:cs="Arial"/>
          <w:iCs/>
          <w:color w:val="111111"/>
          <w:shd w:val="clear" w:color="auto" w:fill="FFFFFF"/>
        </w:rPr>
        <w:lastRenderedPageBreak/>
        <w:t>I tre principali sottosistemi individuati</w:t>
      </w:r>
      <w:r w:rsidR="005F0CB7">
        <w:rPr>
          <w:rFonts w:ascii="Arial" w:hAnsi="Arial" w:cs="Arial"/>
          <w:iCs/>
          <w:color w:val="111111"/>
          <w:shd w:val="clear" w:color="auto" w:fill="FFFFFF"/>
        </w:rPr>
        <w:t xml:space="preserve"> nell’Application </w:t>
      </w:r>
      <w:proofErr w:type="spellStart"/>
      <w:r w:rsidR="005F0CB7">
        <w:rPr>
          <w:rFonts w:ascii="Arial" w:hAnsi="Arial" w:cs="Arial"/>
          <w:iCs/>
          <w:color w:val="111111"/>
          <w:shd w:val="clear" w:color="auto" w:fill="FFFFFF"/>
        </w:rPr>
        <w:t>Layer</w:t>
      </w:r>
      <w:proofErr w:type="spellEnd"/>
      <w:r>
        <w:rPr>
          <w:rFonts w:ascii="Arial" w:hAnsi="Arial" w:cs="Arial"/>
          <w:iCs/>
          <w:color w:val="111111"/>
          <w:shd w:val="clear" w:color="auto" w:fill="FFFFFF"/>
        </w:rPr>
        <w:t xml:space="preserve"> sono:</w:t>
      </w:r>
    </w:p>
    <w:p w:rsidR="00796A6E" w:rsidRDefault="00213A66" w:rsidP="00796A6E">
      <w:pPr>
        <w:pStyle w:val="Paragrafoelenco"/>
        <w:numPr>
          <w:ilvl w:val="0"/>
          <w:numId w:val="7"/>
        </w:numPr>
        <w:rPr>
          <w:rFonts w:ascii="Arial" w:hAnsi="Arial" w:cs="Arial"/>
          <w:iCs/>
          <w:color w:val="111111"/>
          <w:shd w:val="clear" w:color="auto" w:fill="FFFFFF"/>
        </w:rPr>
      </w:pPr>
      <w:r>
        <w:rPr>
          <w:rFonts w:ascii="Arial" w:hAnsi="Arial" w:cs="Arial"/>
          <w:iCs/>
          <w:color w:val="111111"/>
          <w:shd w:val="clear" w:color="auto" w:fill="FFFFFF"/>
        </w:rPr>
        <w:t>Sottosistema</w:t>
      </w:r>
      <w:r w:rsidR="001C2457">
        <w:rPr>
          <w:rFonts w:ascii="Arial" w:hAnsi="Arial" w:cs="Arial"/>
          <w:iCs/>
          <w:color w:val="111111"/>
          <w:shd w:val="clear" w:color="auto" w:fill="FFFFFF"/>
        </w:rPr>
        <w:t xml:space="preserve"> </w:t>
      </w:r>
      <w:r>
        <w:rPr>
          <w:rFonts w:ascii="Arial" w:hAnsi="Arial" w:cs="Arial"/>
          <w:iCs/>
          <w:color w:val="111111"/>
          <w:shd w:val="clear" w:color="auto" w:fill="FFFFFF"/>
        </w:rPr>
        <w:t>Ricetta: qui sono presenti tutte le classi che servono a comporre, nella maniera più completa possibile, una ricetta. Sono comprese infatti le classi “ricetta”, “categorie” e “ingredienti”, in quanto ogni ricetta dovrà necessariamente appartenere ad una categoria e dovrà avere una serie di ingredienti per consentirne la preparazione.</w:t>
      </w:r>
    </w:p>
    <w:p w:rsidR="00796A6E" w:rsidRPr="00796A6E" w:rsidRDefault="00796A6E" w:rsidP="00796A6E">
      <w:pPr>
        <w:pStyle w:val="Paragrafoelenco"/>
        <w:ind w:left="1080"/>
        <w:rPr>
          <w:rFonts w:ascii="Arial" w:hAnsi="Arial" w:cs="Arial"/>
          <w:iCs/>
          <w:color w:val="111111"/>
          <w:shd w:val="clear" w:color="auto" w:fill="FFFFFF"/>
        </w:rPr>
      </w:pPr>
    </w:p>
    <w:p w:rsidR="00213A66" w:rsidRDefault="00213A66" w:rsidP="00213A66">
      <w:pPr>
        <w:pStyle w:val="Paragrafoelenco"/>
        <w:numPr>
          <w:ilvl w:val="0"/>
          <w:numId w:val="7"/>
        </w:numPr>
        <w:rPr>
          <w:rFonts w:ascii="Arial" w:hAnsi="Arial" w:cs="Arial"/>
          <w:iCs/>
          <w:color w:val="111111"/>
          <w:shd w:val="clear" w:color="auto" w:fill="FFFFFF"/>
        </w:rPr>
      </w:pPr>
      <w:r>
        <w:rPr>
          <w:rFonts w:ascii="Arial" w:hAnsi="Arial" w:cs="Arial"/>
          <w:iCs/>
          <w:color w:val="111111"/>
          <w:shd w:val="clear" w:color="auto" w:fill="FFFFFF"/>
        </w:rPr>
        <w:t>Sottosistema</w:t>
      </w:r>
      <w:r w:rsidR="001C2457">
        <w:rPr>
          <w:rFonts w:ascii="Arial" w:hAnsi="Arial" w:cs="Arial"/>
          <w:iCs/>
          <w:color w:val="111111"/>
          <w:shd w:val="clear" w:color="auto" w:fill="FFFFFF"/>
        </w:rPr>
        <w:t xml:space="preserve"> </w:t>
      </w:r>
      <w:r>
        <w:rPr>
          <w:rFonts w:ascii="Arial" w:hAnsi="Arial" w:cs="Arial"/>
          <w:iCs/>
          <w:color w:val="111111"/>
          <w:shd w:val="clear" w:color="auto" w:fill="FFFFFF"/>
        </w:rPr>
        <w:t xml:space="preserve">Utente: questo sottosistema </w:t>
      </w:r>
      <w:r w:rsidR="00641372">
        <w:rPr>
          <w:rFonts w:ascii="Arial" w:hAnsi="Arial" w:cs="Arial"/>
          <w:iCs/>
          <w:color w:val="111111"/>
          <w:shd w:val="clear" w:color="auto" w:fill="FFFFFF"/>
        </w:rPr>
        <w:t>ha la responsabilità</w:t>
      </w:r>
      <w:r>
        <w:rPr>
          <w:rFonts w:ascii="Arial" w:hAnsi="Arial" w:cs="Arial"/>
          <w:iCs/>
          <w:color w:val="111111"/>
          <w:shd w:val="clear" w:color="auto" w:fill="FFFFFF"/>
        </w:rPr>
        <w:t xml:space="preserve"> </w:t>
      </w:r>
      <w:r w:rsidR="00641372">
        <w:rPr>
          <w:rFonts w:ascii="Arial" w:hAnsi="Arial" w:cs="Arial"/>
          <w:iCs/>
          <w:color w:val="111111"/>
          <w:shd w:val="clear" w:color="auto" w:fill="FFFFFF"/>
        </w:rPr>
        <w:t>di</w:t>
      </w:r>
      <w:r>
        <w:rPr>
          <w:rFonts w:ascii="Arial" w:hAnsi="Arial" w:cs="Arial"/>
          <w:iCs/>
          <w:color w:val="111111"/>
          <w:shd w:val="clear" w:color="auto" w:fill="FFFFFF"/>
        </w:rPr>
        <w:t xml:space="preserve"> crea</w:t>
      </w:r>
      <w:r w:rsidR="00641372">
        <w:rPr>
          <w:rFonts w:ascii="Arial" w:hAnsi="Arial" w:cs="Arial"/>
          <w:iCs/>
          <w:color w:val="111111"/>
          <w:shd w:val="clear" w:color="auto" w:fill="FFFFFF"/>
        </w:rPr>
        <w:t>re</w:t>
      </w:r>
      <w:r>
        <w:rPr>
          <w:rFonts w:ascii="Arial" w:hAnsi="Arial" w:cs="Arial"/>
          <w:iCs/>
          <w:color w:val="111111"/>
          <w:shd w:val="clear" w:color="auto" w:fill="FFFFFF"/>
        </w:rPr>
        <w:t xml:space="preserve"> e </w:t>
      </w:r>
      <w:r w:rsidR="00641372">
        <w:rPr>
          <w:rFonts w:ascii="Arial" w:hAnsi="Arial" w:cs="Arial"/>
          <w:iCs/>
          <w:color w:val="111111"/>
          <w:shd w:val="clear" w:color="auto" w:fill="FFFFFF"/>
        </w:rPr>
        <w:t>gestire</w:t>
      </w:r>
      <w:r>
        <w:rPr>
          <w:rFonts w:ascii="Arial" w:hAnsi="Arial" w:cs="Arial"/>
          <w:iCs/>
          <w:color w:val="111111"/>
          <w:shd w:val="clear" w:color="auto" w:fill="FFFFFF"/>
        </w:rPr>
        <w:t xml:space="preserve"> </w:t>
      </w:r>
      <w:r w:rsidR="00641372">
        <w:rPr>
          <w:rFonts w:ascii="Arial" w:hAnsi="Arial" w:cs="Arial"/>
          <w:iCs/>
          <w:color w:val="111111"/>
          <w:shd w:val="clear" w:color="auto" w:fill="FFFFFF"/>
        </w:rPr>
        <w:t xml:space="preserve">tutti gli </w:t>
      </w:r>
      <w:r>
        <w:rPr>
          <w:rFonts w:ascii="Arial" w:hAnsi="Arial" w:cs="Arial"/>
          <w:iCs/>
          <w:color w:val="111111"/>
          <w:shd w:val="clear" w:color="auto" w:fill="FFFFFF"/>
        </w:rPr>
        <w:t>utent</w:t>
      </w:r>
      <w:r w:rsidR="00641372">
        <w:rPr>
          <w:rFonts w:ascii="Arial" w:hAnsi="Arial" w:cs="Arial"/>
          <w:iCs/>
          <w:color w:val="111111"/>
          <w:shd w:val="clear" w:color="auto" w:fill="FFFFFF"/>
        </w:rPr>
        <w:t>i del sito ed è caratterizzato</w:t>
      </w:r>
      <w:r>
        <w:rPr>
          <w:rFonts w:ascii="Arial" w:hAnsi="Arial" w:cs="Arial"/>
          <w:iCs/>
          <w:color w:val="111111"/>
          <w:shd w:val="clear" w:color="auto" w:fill="FFFFFF"/>
        </w:rPr>
        <w:t xml:space="preserve"> </w:t>
      </w:r>
      <w:r w:rsidR="00641372">
        <w:rPr>
          <w:rFonts w:ascii="Arial" w:hAnsi="Arial" w:cs="Arial"/>
          <w:iCs/>
          <w:color w:val="111111"/>
          <w:shd w:val="clear" w:color="auto" w:fill="FFFFFF"/>
        </w:rPr>
        <w:t>dal</w:t>
      </w:r>
      <w:r>
        <w:rPr>
          <w:rFonts w:ascii="Arial" w:hAnsi="Arial" w:cs="Arial"/>
          <w:iCs/>
          <w:color w:val="111111"/>
          <w:shd w:val="clear" w:color="auto" w:fill="FFFFFF"/>
        </w:rPr>
        <w:t>l</w:t>
      </w:r>
      <w:r w:rsidR="00641372">
        <w:rPr>
          <w:rFonts w:ascii="Arial" w:hAnsi="Arial" w:cs="Arial"/>
          <w:iCs/>
          <w:color w:val="111111"/>
          <w:shd w:val="clear" w:color="auto" w:fill="FFFFFF"/>
        </w:rPr>
        <w:t>e</w:t>
      </w:r>
      <w:r>
        <w:rPr>
          <w:rFonts w:ascii="Arial" w:hAnsi="Arial" w:cs="Arial"/>
          <w:iCs/>
          <w:color w:val="111111"/>
          <w:shd w:val="clear" w:color="auto" w:fill="FFFFFF"/>
        </w:rPr>
        <w:t xml:space="preserve"> classi “utente” e “ruolo</w:t>
      </w:r>
      <w:r w:rsidR="00BD5F82">
        <w:rPr>
          <w:rFonts w:ascii="Arial" w:hAnsi="Arial" w:cs="Arial"/>
          <w:iCs/>
          <w:color w:val="111111"/>
          <w:shd w:val="clear" w:color="auto" w:fill="FFFFFF"/>
        </w:rPr>
        <w:t>”</w:t>
      </w:r>
      <w:r>
        <w:rPr>
          <w:rFonts w:ascii="Arial" w:hAnsi="Arial" w:cs="Arial"/>
          <w:iCs/>
          <w:color w:val="111111"/>
          <w:shd w:val="clear" w:color="auto" w:fill="FFFFFF"/>
        </w:rPr>
        <w:t>. La classe ruolo è fondamentale, in quanto consente al sistema di permettere l’accesso a quell’utente a determinate sezioni del sito.</w:t>
      </w:r>
    </w:p>
    <w:p w:rsidR="00625723" w:rsidRDefault="00625723" w:rsidP="00625723">
      <w:pPr>
        <w:pStyle w:val="Paragrafoelenco"/>
        <w:rPr>
          <w:rFonts w:ascii="Arial" w:hAnsi="Arial" w:cs="Arial"/>
          <w:iCs/>
          <w:color w:val="111111"/>
          <w:shd w:val="clear" w:color="auto" w:fill="FFFFFF"/>
        </w:rPr>
      </w:pPr>
    </w:p>
    <w:p w:rsidR="00796A6E" w:rsidRDefault="00796A6E" w:rsidP="00796A6E">
      <w:pPr>
        <w:pStyle w:val="Paragrafoelenco"/>
        <w:ind w:left="1080"/>
        <w:rPr>
          <w:rFonts w:ascii="Arial" w:hAnsi="Arial" w:cs="Arial"/>
          <w:iCs/>
          <w:color w:val="111111"/>
          <w:shd w:val="clear" w:color="auto" w:fill="FFFFFF"/>
        </w:rPr>
      </w:pPr>
    </w:p>
    <w:p w:rsidR="00D0328B" w:rsidRDefault="00213A66" w:rsidP="00D0328B">
      <w:pPr>
        <w:pStyle w:val="Paragrafoelenco"/>
        <w:numPr>
          <w:ilvl w:val="0"/>
          <w:numId w:val="7"/>
        </w:numPr>
        <w:rPr>
          <w:rFonts w:ascii="Arial" w:hAnsi="Arial" w:cs="Arial"/>
          <w:iCs/>
          <w:color w:val="111111"/>
          <w:shd w:val="clear" w:color="auto" w:fill="FFFFFF"/>
        </w:rPr>
      </w:pPr>
      <w:r>
        <w:rPr>
          <w:rFonts w:ascii="Arial" w:hAnsi="Arial" w:cs="Arial"/>
          <w:iCs/>
          <w:color w:val="111111"/>
          <w:shd w:val="clear" w:color="auto" w:fill="FFFFFF"/>
        </w:rPr>
        <w:t>Sottosistema</w:t>
      </w:r>
      <w:r w:rsidR="001C2457">
        <w:rPr>
          <w:rFonts w:ascii="Arial" w:hAnsi="Arial" w:cs="Arial"/>
          <w:iCs/>
          <w:color w:val="111111"/>
          <w:shd w:val="clear" w:color="auto" w:fill="FFFFFF"/>
        </w:rPr>
        <w:t xml:space="preserve"> </w:t>
      </w:r>
      <w:r w:rsidR="000371FF">
        <w:rPr>
          <w:rFonts w:ascii="Arial" w:hAnsi="Arial" w:cs="Arial"/>
          <w:iCs/>
          <w:color w:val="111111"/>
          <w:shd w:val="clear" w:color="auto" w:fill="FFFFFF"/>
        </w:rPr>
        <w:t>Amministrazione</w:t>
      </w:r>
      <w:r>
        <w:rPr>
          <w:rFonts w:ascii="Arial" w:hAnsi="Arial" w:cs="Arial"/>
          <w:iCs/>
          <w:color w:val="111111"/>
          <w:shd w:val="clear" w:color="auto" w:fill="FFFFFF"/>
        </w:rPr>
        <w:t xml:space="preserve">: nel </w:t>
      </w:r>
      <w:r w:rsidR="000371FF">
        <w:rPr>
          <w:rFonts w:ascii="Arial" w:hAnsi="Arial" w:cs="Arial"/>
          <w:iCs/>
          <w:color w:val="111111"/>
          <w:shd w:val="clear" w:color="auto" w:fill="FFFFFF"/>
        </w:rPr>
        <w:t>sottosistema amministrazione sono presenti tutte le operazioni riservate all’amministratore del sistema, quali aggiungere nuovi ruoli o nuove categorie e moderare i commenti creati dagli utenti, modificandoli o eliminandoli</w:t>
      </w:r>
      <w:r w:rsidR="00192E7B">
        <w:rPr>
          <w:rFonts w:ascii="Arial" w:hAnsi="Arial" w:cs="Arial"/>
          <w:iCs/>
          <w:color w:val="111111"/>
          <w:shd w:val="clear" w:color="auto" w:fill="FFFFFF"/>
        </w:rPr>
        <w:t xml:space="preserve"> </w:t>
      </w:r>
    </w:p>
    <w:p w:rsidR="00625723" w:rsidRDefault="00625723" w:rsidP="00625723">
      <w:pPr>
        <w:pStyle w:val="Paragrafoelenco"/>
        <w:rPr>
          <w:rFonts w:ascii="Arial" w:hAnsi="Arial" w:cs="Arial"/>
          <w:iCs/>
          <w:color w:val="111111"/>
          <w:shd w:val="clear" w:color="auto" w:fill="FFFFFF"/>
        </w:rPr>
      </w:pPr>
    </w:p>
    <w:p w:rsidR="00D0328B" w:rsidRPr="00D0328B" w:rsidRDefault="00D0328B" w:rsidP="00D0328B">
      <w:pPr>
        <w:pStyle w:val="Paragrafoelenco"/>
        <w:rPr>
          <w:rFonts w:ascii="Arial" w:hAnsi="Arial" w:cs="Arial"/>
          <w:iCs/>
          <w:color w:val="111111"/>
          <w:shd w:val="clear" w:color="auto" w:fill="FFFFFF"/>
        </w:rPr>
      </w:pPr>
    </w:p>
    <w:p w:rsidR="00AE2C18" w:rsidRPr="00AE2C18" w:rsidRDefault="00D0328B" w:rsidP="00AE2C18">
      <w:pPr>
        <w:pStyle w:val="Paragrafoelenco"/>
        <w:numPr>
          <w:ilvl w:val="2"/>
          <w:numId w:val="2"/>
        </w:numPr>
        <w:rPr>
          <w:rFonts w:ascii="Arial" w:hAnsi="Arial" w:cs="Arial"/>
          <w:iCs/>
          <w:color w:val="111111"/>
          <w:shd w:val="clear" w:color="auto" w:fill="FFFFFF"/>
        </w:rPr>
      </w:pPr>
      <w:r>
        <w:rPr>
          <w:rFonts w:ascii="Arial" w:hAnsi="Arial" w:cs="Arial"/>
          <w:iCs/>
          <w:color w:val="111111"/>
          <w:shd w:val="clear" w:color="auto" w:fill="FFFFFF"/>
        </w:rPr>
        <w:t>Utente Non Registrato</w:t>
      </w:r>
    </w:p>
    <w:p w:rsidR="00AE2C18" w:rsidRPr="00AE2C18" w:rsidRDefault="00AE2C18" w:rsidP="00AE2C18">
      <w:pPr>
        <w:ind w:left="720"/>
        <w:rPr>
          <w:rFonts w:ascii="Arial" w:hAnsi="Arial" w:cs="Arial"/>
          <w:iCs/>
          <w:color w:val="111111"/>
          <w:shd w:val="clear" w:color="auto" w:fill="FFFFFF"/>
        </w:rPr>
      </w:pPr>
      <w:r>
        <w:rPr>
          <w:rFonts w:ascii="Arial" w:hAnsi="Arial" w:cs="Arial"/>
          <w:iCs/>
          <w:noProof/>
          <w:color w:val="111111"/>
          <w:shd w:val="clear" w:color="auto" w:fill="FFFFFF"/>
        </w:rPr>
        <w:drawing>
          <wp:inline distT="0" distB="0" distL="0" distR="0">
            <wp:extent cx="5553075" cy="46005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ttosistemaUtenteNonRegistrato.png"/>
                    <pic:cNvPicPr/>
                  </pic:nvPicPr>
                  <pic:blipFill>
                    <a:blip r:embed="rId8">
                      <a:extLst>
                        <a:ext uri="{28A0092B-C50C-407E-A947-70E740481C1C}">
                          <a14:useLocalDpi xmlns:a14="http://schemas.microsoft.com/office/drawing/2010/main" val="0"/>
                        </a:ext>
                      </a:extLst>
                    </a:blip>
                    <a:stretch>
                      <a:fillRect/>
                    </a:stretch>
                  </pic:blipFill>
                  <pic:spPr>
                    <a:xfrm>
                      <a:off x="0" y="0"/>
                      <a:ext cx="5553075" cy="4600575"/>
                    </a:xfrm>
                    <a:prstGeom prst="rect">
                      <a:avLst/>
                    </a:prstGeom>
                  </pic:spPr>
                </pic:pic>
              </a:graphicData>
            </a:graphic>
          </wp:inline>
        </w:drawing>
      </w:r>
    </w:p>
    <w:p w:rsidR="0010614C" w:rsidRDefault="0010614C" w:rsidP="00D0328B">
      <w:pPr>
        <w:pStyle w:val="Paragrafoelenco"/>
        <w:ind w:left="1224"/>
        <w:rPr>
          <w:rFonts w:ascii="Arial" w:hAnsi="Arial" w:cs="Arial"/>
          <w:iCs/>
          <w:color w:val="111111"/>
          <w:shd w:val="clear" w:color="auto" w:fill="FFFFFF"/>
        </w:rPr>
      </w:pPr>
    </w:p>
    <w:p w:rsidR="00D0328B" w:rsidRDefault="00D0328B" w:rsidP="00D0328B">
      <w:pPr>
        <w:pStyle w:val="Paragrafoelenco"/>
        <w:numPr>
          <w:ilvl w:val="2"/>
          <w:numId w:val="2"/>
        </w:numPr>
        <w:rPr>
          <w:rFonts w:ascii="Arial" w:hAnsi="Arial" w:cs="Arial"/>
          <w:iCs/>
          <w:color w:val="111111"/>
          <w:shd w:val="clear" w:color="auto" w:fill="FFFFFF"/>
        </w:rPr>
      </w:pPr>
      <w:r>
        <w:rPr>
          <w:rFonts w:ascii="Arial" w:hAnsi="Arial" w:cs="Arial"/>
          <w:iCs/>
          <w:color w:val="111111"/>
          <w:shd w:val="clear" w:color="auto" w:fill="FFFFFF"/>
        </w:rPr>
        <w:t>Utente</w:t>
      </w:r>
    </w:p>
    <w:p w:rsidR="00D0328B" w:rsidRDefault="00D0328B" w:rsidP="00D0328B">
      <w:pPr>
        <w:pStyle w:val="Paragrafoelenco"/>
        <w:rPr>
          <w:rFonts w:ascii="Arial" w:hAnsi="Arial" w:cs="Arial"/>
          <w:iCs/>
          <w:color w:val="111111"/>
          <w:shd w:val="clear" w:color="auto" w:fill="FFFFFF"/>
        </w:rPr>
      </w:pPr>
    </w:p>
    <w:p w:rsidR="00AE2C18" w:rsidRPr="00D0328B" w:rsidRDefault="00AE2C18" w:rsidP="00D0328B">
      <w:pPr>
        <w:pStyle w:val="Paragrafoelenco"/>
        <w:rPr>
          <w:rFonts w:ascii="Arial" w:hAnsi="Arial" w:cs="Arial"/>
          <w:iCs/>
          <w:color w:val="111111"/>
          <w:shd w:val="clear" w:color="auto" w:fill="FFFFFF"/>
        </w:rPr>
      </w:pPr>
      <w:r>
        <w:rPr>
          <w:rFonts w:ascii="Arial" w:hAnsi="Arial" w:cs="Arial"/>
          <w:iCs/>
          <w:noProof/>
          <w:color w:val="111111"/>
          <w:shd w:val="clear" w:color="auto" w:fill="FFFFFF"/>
        </w:rPr>
        <w:lastRenderedPageBreak/>
        <w:drawing>
          <wp:inline distT="0" distB="0" distL="0" distR="0">
            <wp:extent cx="5553075" cy="46005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ttosistemaUtente.png"/>
                    <pic:cNvPicPr/>
                  </pic:nvPicPr>
                  <pic:blipFill>
                    <a:blip r:embed="rId9">
                      <a:extLst>
                        <a:ext uri="{28A0092B-C50C-407E-A947-70E740481C1C}">
                          <a14:useLocalDpi xmlns:a14="http://schemas.microsoft.com/office/drawing/2010/main" val="0"/>
                        </a:ext>
                      </a:extLst>
                    </a:blip>
                    <a:stretch>
                      <a:fillRect/>
                    </a:stretch>
                  </pic:blipFill>
                  <pic:spPr>
                    <a:xfrm>
                      <a:off x="0" y="0"/>
                      <a:ext cx="5553075" cy="4600575"/>
                    </a:xfrm>
                    <a:prstGeom prst="rect">
                      <a:avLst/>
                    </a:prstGeom>
                  </pic:spPr>
                </pic:pic>
              </a:graphicData>
            </a:graphic>
          </wp:inline>
        </w:drawing>
      </w:r>
    </w:p>
    <w:p w:rsidR="00D0328B" w:rsidRPr="00D0328B" w:rsidRDefault="00D0328B" w:rsidP="00D0328B">
      <w:pPr>
        <w:pStyle w:val="Paragrafoelenco"/>
        <w:ind w:left="1224"/>
        <w:rPr>
          <w:rFonts w:ascii="Arial" w:hAnsi="Arial" w:cs="Arial"/>
          <w:iCs/>
          <w:color w:val="111111"/>
          <w:shd w:val="clear" w:color="auto" w:fill="FFFFFF"/>
        </w:rPr>
      </w:pPr>
    </w:p>
    <w:p w:rsidR="0010614C" w:rsidRPr="008D76AA" w:rsidRDefault="00D0328B" w:rsidP="008D76AA">
      <w:pPr>
        <w:pStyle w:val="Paragrafoelenco"/>
        <w:numPr>
          <w:ilvl w:val="2"/>
          <w:numId w:val="2"/>
        </w:numPr>
        <w:rPr>
          <w:rFonts w:ascii="Arial" w:hAnsi="Arial" w:cs="Arial"/>
          <w:iCs/>
          <w:color w:val="111111"/>
          <w:shd w:val="clear" w:color="auto" w:fill="FFFFFF"/>
        </w:rPr>
      </w:pPr>
      <w:r>
        <w:rPr>
          <w:rFonts w:ascii="Arial" w:hAnsi="Arial" w:cs="Arial"/>
          <w:iCs/>
          <w:color w:val="111111"/>
          <w:shd w:val="clear" w:color="auto" w:fill="FFFFFF"/>
        </w:rPr>
        <w:t>Amministratore</w:t>
      </w:r>
    </w:p>
    <w:p w:rsidR="0010614C" w:rsidRPr="00AE2C18" w:rsidRDefault="00AE2C18" w:rsidP="00AE2C18">
      <w:pPr>
        <w:ind w:left="720"/>
        <w:rPr>
          <w:rFonts w:ascii="Arial" w:hAnsi="Arial" w:cs="Arial"/>
          <w:iCs/>
          <w:color w:val="111111"/>
          <w:shd w:val="clear" w:color="auto" w:fill="FFFFFF"/>
        </w:rPr>
      </w:pPr>
      <w:r>
        <w:rPr>
          <w:rFonts w:ascii="Arial" w:hAnsi="Arial" w:cs="Arial"/>
          <w:iCs/>
          <w:noProof/>
          <w:color w:val="111111"/>
          <w:shd w:val="clear" w:color="auto" w:fill="FFFFFF"/>
        </w:rPr>
        <w:lastRenderedPageBreak/>
        <w:drawing>
          <wp:inline distT="0" distB="0" distL="0" distR="0">
            <wp:extent cx="5553075" cy="46005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ttosistemaAmministratore.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4600575"/>
                    </a:xfrm>
                    <a:prstGeom prst="rect">
                      <a:avLst/>
                    </a:prstGeom>
                  </pic:spPr>
                </pic:pic>
              </a:graphicData>
            </a:graphic>
          </wp:inline>
        </w:drawing>
      </w:r>
    </w:p>
    <w:p w:rsidR="0010614C" w:rsidRPr="0010614C" w:rsidRDefault="0010614C" w:rsidP="0010614C">
      <w:pPr>
        <w:pStyle w:val="Paragrafoelenco"/>
        <w:ind w:left="1224"/>
        <w:rPr>
          <w:rFonts w:ascii="Arial" w:hAnsi="Arial" w:cs="Arial"/>
          <w:iCs/>
          <w:color w:val="111111"/>
          <w:shd w:val="clear" w:color="auto" w:fill="FFFFFF"/>
        </w:rPr>
      </w:pPr>
    </w:p>
    <w:p w:rsidR="0010614C" w:rsidRDefault="0010614C" w:rsidP="0010614C">
      <w:pPr>
        <w:pStyle w:val="Paragrafoelenco"/>
        <w:numPr>
          <w:ilvl w:val="2"/>
          <w:numId w:val="2"/>
        </w:numPr>
        <w:rPr>
          <w:rFonts w:ascii="Arial" w:hAnsi="Arial" w:cs="Arial"/>
          <w:iCs/>
          <w:color w:val="111111"/>
          <w:shd w:val="clear" w:color="auto" w:fill="FFFFFF"/>
        </w:rPr>
      </w:pPr>
      <w:r>
        <w:rPr>
          <w:rFonts w:ascii="Arial" w:hAnsi="Arial" w:cs="Arial"/>
          <w:iCs/>
          <w:color w:val="111111"/>
          <w:shd w:val="clear" w:color="auto" w:fill="FFFFFF"/>
        </w:rPr>
        <w:t>Sistema Generale</w:t>
      </w:r>
    </w:p>
    <w:p w:rsidR="0010614C" w:rsidRPr="00AE2C18" w:rsidRDefault="00AE2C18" w:rsidP="00AE2C18">
      <w:pPr>
        <w:ind w:left="720"/>
        <w:rPr>
          <w:rFonts w:ascii="Arial" w:hAnsi="Arial" w:cs="Arial"/>
          <w:iCs/>
          <w:color w:val="111111"/>
          <w:shd w:val="clear" w:color="auto" w:fill="FFFFFF"/>
        </w:rPr>
      </w:pPr>
      <w:r>
        <w:rPr>
          <w:rFonts w:ascii="Arial" w:hAnsi="Arial" w:cs="Arial"/>
          <w:iCs/>
          <w:noProof/>
          <w:color w:val="111111"/>
          <w:shd w:val="clear" w:color="auto" w:fill="FFFFFF"/>
        </w:rPr>
        <w:lastRenderedPageBreak/>
        <w:drawing>
          <wp:inline distT="0" distB="0" distL="0" distR="0">
            <wp:extent cx="5534025" cy="52482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stema Completo.png"/>
                    <pic:cNvPicPr/>
                  </pic:nvPicPr>
                  <pic:blipFill>
                    <a:blip r:embed="rId11">
                      <a:extLst>
                        <a:ext uri="{28A0092B-C50C-407E-A947-70E740481C1C}">
                          <a14:useLocalDpi xmlns:a14="http://schemas.microsoft.com/office/drawing/2010/main" val="0"/>
                        </a:ext>
                      </a:extLst>
                    </a:blip>
                    <a:stretch>
                      <a:fillRect/>
                    </a:stretch>
                  </pic:blipFill>
                  <pic:spPr>
                    <a:xfrm>
                      <a:off x="0" y="0"/>
                      <a:ext cx="5534025" cy="5248275"/>
                    </a:xfrm>
                    <a:prstGeom prst="rect">
                      <a:avLst/>
                    </a:prstGeom>
                  </pic:spPr>
                </pic:pic>
              </a:graphicData>
            </a:graphic>
          </wp:inline>
        </w:drawing>
      </w:r>
    </w:p>
    <w:p w:rsidR="0010614C" w:rsidRPr="0010614C" w:rsidRDefault="0010614C" w:rsidP="0010614C">
      <w:pPr>
        <w:pStyle w:val="Paragrafoelenco"/>
        <w:ind w:left="1224"/>
        <w:rPr>
          <w:rFonts w:ascii="Arial" w:hAnsi="Arial" w:cs="Arial"/>
          <w:iCs/>
          <w:color w:val="111111"/>
          <w:shd w:val="clear" w:color="auto" w:fill="FFFFFF"/>
        </w:rPr>
      </w:pPr>
    </w:p>
    <w:p w:rsidR="009C1793" w:rsidRDefault="009C1793" w:rsidP="009C1793">
      <w:pPr>
        <w:pStyle w:val="Paragrafoelenco"/>
        <w:numPr>
          <w:ilvl w:val="1"/>
          <w:numId w:val="2"/>
        </w:numPr>
        <w:rPr>
          <w:rFonts w:ascii="Arial" w:hAnsi="Arial" w:cs="Arial"/>
        </w:rPr>
      </w:pPr>
      <w:r w:rsidRPr="009C1793">
        <w:rPr>
          <w:rFonts w:ascii="Arial" w:hAnsi="Arial" w:cs="Arial"/>
        </w:rPr>
        <w:t>Mappatura Hardware/Software</w:t>
      </w:r>
    </w:p>
    <w:p w:rsidR="00D04FD8" w:rsidRDefault="00D04FD8" w:rsidP="00D04FD8">
      <w:pPr>
        <w:pStyle w:val="Paragrafoelenco"/>
        <w:ind w:left="792"/>
        <w:rPr>
          <w:rFonts w:ascii="Arial" w:hAnsi="Arial" w:cs="Arial"/>
        </w:rPr>
      </w:pPr>
    </w:p>
    <w:p w:rsidR="00192E7B" w:rsidRDefault="007C1593" w:rsidP="00192E7B">
      <w:pPr>
        <w:ind w:left="360"/>
        <w:rPr>
          <w:rFonts w:ascii="Arial" w:hAnsi="Arial" w:cs="Arial"/>
        </w:rPr>
      </w:pPr>
      <w:r>
        <w:rPr>
          <w:rFonts w:ascii="Arial" w:hAnsi="Arial" w:cs="Arial"/>
          <w:iCs/>
          <w:noProof/>
          <w:color w:val="111111"/>
          <w:shd w:val="clear" w:color="auto" w:fill="FFFFFF"/>
        </w:rPr>
        <w:drawing>
          <wp:inline distT="0" distB="0" distL="0" distR="0" wp14:anchorId="1858A9C2" wp14:editId="1C7530CD">
            <wp:extent cx="6115685" cy="27019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701925"/>
                    </a:xfrm>
                    <a:prstGeom prst="rect">
                      <a:avLst/>
                    </a:prstGeom>
                    <a:noFill/>
                    <a:ln>
                      <a:noFill/>
                    </a:ln>
                  </pic:spPr>
                </pic:pic>
              </a:graphicData>
            </a:graphic>
          </wp:inline>
        </w:drawing>
      </w:r>
    </w:p>
    <w:p w:rsidR="0010614C" w:rsidRDefault="0010614C" w:rsidP="00120D3E">
      <w:pPr>
        <w:pStyle w:val="Paragrafoelenco"/>
        <w:numPr>
          <w:ilvl w:val="0"/>
          <w:numId w:val="8"/>
        </w:numPr>
      </w:pPr>
      <w:r>
        <w:t xml:space="preserve">Nel nostro sistema utilizzeremo un server Apache Tomcat versione 9.0. </w:t>
      </w:r>
    </w:p>
    <w:p w:rsidR="00120D3E" w:rsidRDefault="00120D3E" w:rsidP="00120D3E">
      <w:pPr>
        <w:pStyle w:val="Paragrafoelenco"/>
      </w:pPr>
    </w:p>
    <w:p w:rsidR="00120D3E" w:rsidRDefault="0010614C" w:rsidP="00120D3E">
      <w:pPr>
        <w:pStyle w:val="Paragrafoelenco"/>
        <w:numPr>
          <w:ilvl w:val="0"/>
          <w:numId w:val="8"/>
        </w:numPr>
      </w:pPr>
      <w:r>
        <w:t xml:space="preserve">L’utente utilizza il sistema mediante un Browser installato all’interno del suo dispositivo preferito (ad es. Opera, Firefox, Chrome). </w:t>
      </w:r>
    </w:p>
    <w:p w:rsidR="00625723" w:rsidRDefault="00625723" w:rsidP="00625723">
      <w:pPr>
        <w:pStyle w:val="Paragrafoelenco"/>
      </w:pPr>
    </w:p>
    <w:p w:rsidR="00120D3E" w:rsidRDefault="00120D3E" w:rsidP="00120D3E">
      <w:pPr>
        <w:pStyle w:val="Paragrafoelenco"/>
      </w:pPr>
    </w:p>
    <w:p w:rsidR="0010614C" w:rsidRDefault="0010614C" w:rsidP="00120D3E">
      <w:pPr>
        <w:pStyle w:val="Paragrafoelenco"/>
        <w:numPr>
          <w:ilvl w:val="0"/>
          <w:numId w:val="8"/>
        </w:numPr>
      </w:pPr>
      <w:r>
        <w:t xml:space="preserve">Le funzionalità del sistema, ovvero le </w:t>
      </w:r>
      <w:proofErr w:type="spellStart"/>
      <w:r>
        <w:t>Servlet</w:t>
      </w:r>
      <w:proofErr w:type="spellEnd"/>
      <w:r>
        <w:t xml:space="preserve">, saranno integrate tramite l’uso del linguaggio Java. Le </w:t>
      </w:r>
      <w:proofErr w:type="spellStart"/>
      <w:r>
        <w:t>Servlet</w:t>
      </w:r>
      <w:proofErr w:type="spellEnd"/>
      <w:r>
        <w:t xml:space="preserve"> poi effettueranno i dovut</w:t>
      </w:r>
      <w:r w:rsidR="00120D3E">
        <w:t>i</w:t>
      </w:r>
      <w:r>
        <w:t xml:space="preserve"> </w:t>
      </w:r>
      <w:proofErr w:type="spellStart"/>
      <w:r>
        <w:t>reindirizzamenti</w:t>
      </w:r>
      <w:proofErr w:type="spellEnd"/>
      <w:r>
        <w:t xml:space="preserve"> alle pagine JSP presenti sul server e che saranno visualizzate dai client. </w:t>
      </w:r>
    </w:p>
    <w:p w:rsidR="00625723" w:rsidRDefault="00625723" w:rsidP="00625723">
      <w:pPr>
        <w:pStyle w:val="Paragrafoelenco"/>
      </w:pPr>
    </w:p>
    <w:p w:rsidR="00120D3E" w:rsidRDefault="00120D3E" w:rsidP="00120D3E">
      <w:pPr>
        <w:pStyle w:val="Paragrafoelenco"/>
      </w:pPr>
    </w:p>
    <w:p w:rsidR="0010614C" w:rsidRPr="00120D3E" w:rsidRDefault="0010614C" w:rsidP="00120D3E">
      <w:pPr>
        <w:pStyle w:val="Paragrafoelenco"/>
        <w:numPr>
          <w:ilvl w:val="0"/>
          <w:numId w:val="8"/>
        </w:numPr>
        <w:rPr>
          <w:rFonts w:ascii="Arial" w:hAnsi="Arial" w:cs="Arial"/>
        </w:rPr>
      </w:pPr>
      <w:r>
        <w:t>Il DBMS usato è MySQL</w:t>
      </w:r>
      <w:r w:rsidR="003C45D8">
        <w:t>,</w:t>
      </w:r>
      <w:r>
        <w:t xml:space="preserve"> il quale </w:t>
      </w:r>
      <w:r w:rsidR="003C45D8">
        <w:t xml:space="preserve">mette a disposizione degli sviluppatori delle </w:t>
      </w:r>
      <w:r>
        <w:t>API che permettono l’interazione tra sistema e database.</w:t>
      </w:r>
    </w:p>
    <w:p w:rsidR="00625723" w:rsidRDefault="00625723" w:rsidP="00625723">
      <w:pPr>
        <w:pStyle w:val="Paragrafoelenco"/>
        <w:rPr>
          <w:rFonts w:ascii="Arial" w:hAnsi="Arial" w:cs="Arial"/>
        </w:rPr>
      </w:pPr>
    </w:p>
    <w:p w:rsidR="003B1134" w:rsidRDefault="000371FF" w:rsidP="00625723">
      <w:pPr>
        <w:pStyle w:val="Paragrafoelenco"/>
        <w:rPr>
          <w:rFonts w:ascii="Arial" w:hAnsi="Arial" w:cs="Arial"/>
        </w:rPr>
      </w:pPr>
      <w:r>
        <w:rPr>
          <w:rFonts w:ascii="Arial" w:hAnsi="Arial" w:cs="Arial"/>
        </w:rPr>
        <w:t>Gestione Account</w:t>
      </w:r>
    </w:p>
    <w:p w:rsidR="00D22B22" w:rsidRDefault="00D22B22" w:rsidP="00625723">
      <w:pPr>
        <w:pStyle w:val="Paragrafoelenco"/>
        <w:rPr>
          <w:rFonts w:ascii="Arial" w:hAnsi="Arial" w:cs="Arial"/>
        </w:rPr>
      </w:pPr>
    </w:p>
    <w:p w:rsidR="00D22B22" w:rsidRDefault="00D22B22" w:rsidP="00625723">
      <w:pPr>
        <w:pStyle w:val="Paragrafoelenco"/>
        <w:rPr>
          <w:rFonts w:ascii="Arial" w:hAnsi="Arial" w:cs="Arial"/>
        </w:rPr>
      </w:pPr>
    </w:p>
    <w:p w:rsidR="00D22B22" w:rsidRDefault="00D22B22" w:rsidP="005F0CB7">
      <w:pPr>
        <w:pStyle w:val="Paragrafoelenco"/>
        <w:rPr>
          <w:rFonts w:ascii="Arial" w:hAnsi="Arial" w:cs="Arial"/>
        </w:rPr>
      </w:pPr>
      <w:r>
        <w:rPr>
          <w:rFonts w:ascii="Arial" w:hAnsi="Arial" w:cs="Arial"/>
          <w:noProof/>
        </w:rPr>
        <w:drawing>
          <wp:inline distT="0" distB="0" distL="0" distR="0">
            <wp:extent cx="6120130" cy="32245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Accou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224530"/>
                    </a:xfrm>
                    <a:prstGeom prst="rect">
                      <a:avLst/>
                    </a:prstGeom>
                  </pic:spPr>
                </pic:pic>
              </a:graphicData>
            </a:graphic>
          </wp:inline>
        </w:drawing>
      </w:r>
    </w:p>
    <w:p w:rsidR="005F0CB7" w:rsidRDefault="005F0CB7">
      <w:pPr>
        <w:rPr>
          <w:rFonts w:ascii="Arial" w:hAnsi="Arial" w:cs="Arial"/>
        </w:rPr>
      </w:pPr>
      <w:r>
        <w:rPr>
          <w:rFonts w:ascii="Arial" w:hAnsi="Arial" w:cs="Arial"/>
        </w:rPr>
        <w:br w:type="page"/>
      </w:r>
    </w:p>
    <w:p w:rsidR="005F0CB7" w:rsidRPr="005F0CB7" w:rsidRDefault="005F0CB7" w:rsidP="005F0CB7">
      <w:pPr>
        <w:pStyle w:val="Paragrafoelenco"/>
        <w:rPr>
          <w:rFonts w:ascii="Arial" w:hAnsi="Arial" w:cs="Arial"/>
        </w:rPr>
      </w:pPr>
    </w:p>
    <w:p w:rsidR="00D22B22" w:rsidRDefault="00D22B22" w:rsidP="00625723">
      <w:pPr>
        <w:pStyle w:val="Paragrafoelenco"/>
        <w:rPr>
          <w:rFonts w:ascii="Arial" w:hAnsi="Arial" w:cs="Arial"/>
        </w:rPr>
      </w:pPr>
    </w:p>
    <w:p w:rsidR="00D22B22" w:rsidRDefault="00D22B22" w:rsidP="005F0CB7">
      <w:pPr>
        <w:pStyle w:val="Paragrafoelenco"/>
        <w:rPr>
          <w:rFonts w:ascii="Arial" w:hAnsi="Arial" w:cs="Arial"/>
        </w:rPr>
      </w:pPr>
      <w:r>
        <w:rPr>
          <w:rFonts w:ascii="Arial" w:hAnsi="Arial" w:cs="Arial"/>
        </w:rPr>
        <w:t>Gestione Ricetta</w:t>
      </w:r>
    </w:p>
    <w:p w:rsidR="005F0CB7" w:rsidRPr="005F0CB7" w:rsidRDefault="005F0CB7" w:rsidP="005F0CB7">
      <w:pPr>
        <w:pStyle w:val="Paragrafoelenco"/>
        <w:rPr>
          <w:rFonts w:ascii="Arial" w:hAnsi="Arial" w:cs="Arial"/>
        </w:rPr>
      </w:pPr>
    </w:p>
    <w:p w:rsidR="00D22B22" w:rsidRDefault="00D22B22" w:rsidP="00625723">
      <w:pPr>
        <w:pStyle w:val="Paragrafoelenco"/>
        <w:rPr>
          <w:rFonts w:ascii="Arial" w:hAnsi="Arial" w:cs="Arial"/>
        </w:rPr>
      </w:pPr>
    </w:p>
    <w:p w:rsidR="00D22B22" w:rsidRDefault="00D22B22" w:rsidP="00625723">
      <w:pPr>
        <w:pStyle w:val="Paragrafoelenco"/>
        <w:rPr>
          <w:rFonts w:ascii="Arial" w:hAnsi="Arial" w:cs="Arial"/>
        </w:rPr>
      </w:pPr>
      <w:r>
        <w:rPr>
          <w:rFonts w:ascii="Arial" w:hAnsi="Arial" w:cs="Arial"/>
          <w:noProof/>
        </w:rPr>
        <w:drawing>
          <wp:inline distT="0" distB="0" distL="0" distR="0">
            <wp:extent cx="6120130" cy="32245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e Ricet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24530"/>
                    </a:xfrm>
                    <a:prstGeom prst="rect">
                      <a:avLst/>
                    </a:prstGeom>
                  </pic:spPr>
                </pic:pic>
              </a:graphicData>
            </a:graphic>
          </wp:inline>
        </w:drawing>
      </w:r>
    </w:p>
    <w:p w:rsidR="00D22B22" w:rsidRDefault="00D22B22" w:rsidP="00625723">
      <w:pPr>
        <w:pStyle w:val="Paragrafoelenco"/>
        <w:rPr>
          <w:rFonts w:ascii="Arial" w:hAnsi="Arial" w:cs="Arial"/>
        </w:rPr>
      </w:pPr>
    </w:p>
    <w:p w:rsidR="00D22B22" w:rsidRDefault="00D22B22" w:rsidP="00625723">
      <w:pPr>
        <w:pStyle w:val="Paragrafoelenco"/>
        <w:rPr>
          <w:rFonts w:ascii="Arial" w:hAnsi="Arial" w:cs="Arial"/>
        </w:rPr>
      </w:pPr>
      <w:r>
        <w:rPr>
          <w:rFonts w:ascii="Arial" w:hAnsi="Arial" w:cs="Arial"/>
        </w:rPr>
        <w:t>Gestione Amministrazione</w:t>
      </w:r>
    </w:p>
    <w:p w:rsidR="005F0CB7" w:rsidRDefault="005F0CB7" w:rsidP="00625723">
      <w:pPr>
        <w:pStyle w:val="Paragrafoelenco"/>
        <w:rPr>
          <w:rFonts w:ascii="Arial" w:hAnsi="Arial" w:cs="Arial"/>
        </w:rPr>
      </w:pPr>
    </w:p>
    <w:p w:rsidR="00D22B22" w:rsidRDefault="00D22B22" w:rsidP="00625723">
      <w:pPr>
        <w:pStyle w:val="Paragrafoelenco"/>
        <w:rPr>
          <w:rFonts w:ascii="Arial" w:hAnsi="Arial" w:cs="Arial"/>
        </w:rPr>
      </w:pPr>
    </w:p>
    <w:p w:rsidR="00D22B22" w:rsidRDefault="00D22B22" w:rsidP="00625723">
      <w:pPr>
        <w:pStyle w:val="Paragrafoelenco"/>
        <w:rPr>
          <w:rFonts w:ascii="Arial" w:hAnsi="Arial" w:cs="Arial"/>
        </w:rPr>
      </w:pPr>
      <w:r>
        <w:rPr>
          <w:rFonts w:ascii="Arial" w:hAnsi="Arial" w:cs="Arial"/>
          <w:noProof/>
        </w:rPr>
        <w:drawing>
          <wp:inline distT="0" distB="0" distL="0" distR="0">
            <wp:extent cx="6120130" cy="25673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Amministr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567305"/>
                    </a:xfrm>
                    <a:prstGeom prst="rect">
                      <a:avLst/>
                    </a:prstGeom>
                  </pic:spPr>
                </pic:pic>
              </a:graphicData>
            </a:graphic>
          </wp:inline>
        </w:drawing>
      </w:r>
    </w:p>
    <w:p w:rsidR="00120D3E" w:rsidRPr="00120D3E" w:rsidRDefault="00120D3E" w:rsidP="00120D3E">
      <w:pPr>
        <w:rPr>
          <w:rFonts w:ascii="Arial" w:hAnsi="Arial" w:cs="Arial"/>
        </w:rPr>
      </w:pPr>
    </w:p>
    <w:p w:rsidR="00C86AE9" w:rsidRPr="00C86AE9" w:rsidRDefault="009C1793" w:rsidP="00C86AE9">
      <w:pPr>
        <w:pStyle w:val="Paragrafoelenco"/>
        <w:numPr>
          <w:ilvl w:val="1"/>
          <w:numId w:val="2"/>
        </w:numPr>
        <w:rPr>
          <w:rFonts w:ascii="Arial" w:hAnsi="Arial" w:cs="Arial"/>
        </w:rPr>
      </w:pPr>
      <w:r w:rsidRPr="009C1793">
        <w:rPr>
          <w:rFonts w:ascii="Arial" w:hAnsi="Arial" w:cs="Arial"/>
        </w:rPr>
        <w:t>Gestione dati persistenti</w:t>
      </w:r>
    </w:p>
    <w:p w:rsidR="00C86AE9" w:rsidRDefault="00C86AE9" w:rsidP="00C86AE9">
      <w:pPr>
        <w:pStyle w:val="Paragrafoelenco"/>
        <w:rPr>
          <w:rFonts w:ascii="Arial" w:hAnsi="Arial" w:cs="Arial"/>
        </w:rPr>
      </w:pPr>
    </w:p>
    <w:p w:rsidR="004B50CD" w:rsidRDefault="00FC7729" w:rsidP="00C86AE9">
      <w:pPr>
        <w:pStyle w:val="Paragrafoelenco"/>
        <w:rPr>
          <w:rFonts w:ascii="Arial" w:hAnsi="Arial" w:cs="Arial"/>
        </w:rPr>
      </w:pPr>
      <w:r>
        <w:rPr>
          <w:rFonts w:ascii="Arial" w:hAnsi="Arial" w:cs="Arial"/>
        </w:rPr>
        <w:t>Durante la fase di analisi, abbiamo individuato una serie di entità che devono necessariamente essere rese persistenti per garantire all’utente finale tutte le informazioni di cui ha bisogno per usufruire al meglio del sito web. Le entità candidate per tale operazioni sono:</w:t>
      </w:r>
    </w:p>
    <w:p w:rsidR="00FC7729" w:rsidRDefault="00FC7729" w:rsidP="00C86AE9">
      <w:pPr>
        <w:pStyle w:val="Paragrafoelenco"/>
        <w:rPr>
          <w:rFonts w:ascii="Arial" w:hAnsi="Arial" w:cs="Arial"/>
        </w:rPr>
      </w:pPr>
    </w:p>
    <w:p w:rsidR="00FC7729" w:rsidRDefault="00FC7729" w:rsidP="00FC7729">
      <w:pPr>
        <w:pStyle w:val="Paragrafoelenco"/>
        <w:numPr>
          <w:ilvl w:val="0"/>
          <w:numId w:val="4"/>
        </w:numPr>
        <w:rPr>
          <w:rFonts w:ascii="Arial" w:hAnsi="Arial" w:cs="Arial"/>
        </w:rPr>
      </w:pPr>
      <w:r>
        <w:rPr>
          <w:rFonts w:ascii="Arial" w:hAnsi="Arial" w:cs="Arial"/>
        </w:rPr>
        <w:lastRenderedPageBreak/>
        <w:t>Utent</w:t>
      </w:r>
      <w:r w:rsidR="0024389E">
        <w:rPr>
          <w:rFonts w:ascii="Arial" w:hAnsi="Arial" w:cs="Arial"/>
        </w:rPr>
        <w:t>i</w:t>
      </w:r>
      <w:r>
        <w:rPr>
          <w:rFonts w:ascii="Arial" w:hAnsi="Arial" w:cs="Arial"/>
        </w:rPr>
        <w:t>: qui vengono depositate tutte le informazioni riguardanti l’utente, quali i suoi dati d’accesso (email, password) ed i suoi dati personali (username, nome, cognome, ecc.)</w:t>
      </w:r>
    </w:p>
    <w:p w:rsidR="0058474B" w:rsidRDefault="0058474B" w:rsidP="0058474B">
      <w:pPr>
        <w:pStyle w:val="Paragrafoelenco"/>
        <w:ind w:left="1440"/>
        <w:rPr>
          <w:rFonts w:ascii="Arial" w:hAnsi="Arial" w:cs="Arial"/>
        </w:rPr>
      </w:pPr>
    </w:p>
    <w:p w:rsidR="0058474B" w:rsidRPr="0058474B" w:rsidRDefault="00FC7729" w:rsidP="0058474B">
      <w:pPr>
        <w:pStyle w:val="Paragrafoelenco"/>
        <w:numPr>
          <w:ilvl w:val="0"/>
          <w:numId w:val="4"/>
        </w:numPr>
        <w:rPr>
          <w:rFonts w:ascii="Arial" w:hAnsi="Arial" w:cs="Arial"/>
        </w:rPr>
      </w:pPr>
      <w:r>
        <w:rPr>
          <w:rFonts w:ascii="Arial" w:hAnsi="Arial" w:cs="Arial"/>
        </w:rPr>
        <w:t>Ricett</w:t>
      </w:r>
      <w:r w:rsidR="0024389E">
        <w:rPr>
          <w:rFonts w:ascii="Arial" w:hAnsi="Arial" w:cs="Arial"/>
        </w:rPr>
        <w:t>e</w:t>
      </w:r>
      <w:r>
        <w:rPr>
          <w:rFonts w:ascii="Arial" w:hAnsi="Arial" w:cs="Arial"/>
        </w:rPr>
        <w:t>: la ricetta è la parte fondamentale di tutto il sistema</w:t>
      </w:r>
      <w:r w:rsidR="0024389E">
        <w:rPr>
          <w:rFonts w:ascii="Arial" w:hAnsi="Arial" w:cs="Arial"/>
        </w:rPr>
        <w:t>. Essa dovrà contenere tutti i dati utili alla ricerca, visualizzazione, modifica e rimozione della stessa.</w:t>
      </w:r>
    </w:p>
    <w:p w:rsidR="00625723" w:rsidRDefault="00625723" w:rsidP="00625723">
      <w:pPr>
        <w:pStyle w:val="Paragrafoelenco"/>
        <w:rPr>
          <w:rFonts w:ascii="Arial" w:hAnsi="Arial" w:cs="Arial"/>
        </w:rPr>
      </w:pPr>
    </w:p>
    <w:p w:rsidR="0058474B" w:rsidRPr="0058474B" w:rsidRDefault="0058474B" w:rsidP="0058474B">
      <w:pPr>
        <w:pStyle w:val="Paragrafoelenco"/>
        <w:ind w:left="1440"/>
        <w:rPr>
          <w:rFonts w:ascii="Arial" w:hAnsi="Arial" w:cs="Arial"/>
        </w:rPr>
      </w:pPr>
    </w:p>
    <w:p w:rsidR="0058474B" w:rsidRDefault="00D04FD8" w:rsidP="00FC7729">
      <w:pPr>
        <w:pStyle w:val="Paragrafoelenco"/>
        <w:numPr>
          <w:ilvl w:val="0"/>
          <w:numId w:val="4"/>
        </w:numPr>
        <w:rPr>
          <w:rFonts w:ascii="Arial" w:hAnsi="Arial" w:cs="Arial"/>
        </w:rPr>
      </w:pPr>
      <w:r>
        <w:rPr>
          <w:rFonts w:ascii="Arial" w:hAnsi="Arial" w:cs="Arial"/>
        </w:rPr>
        <w:t>Commenti</w:t>
      </w:r>
      <w:r w:rsidR="0024389E">
        <w:rPr>
          <w:rFonts w:ascii="Arial" w:hAnsi="Arial" w:cs="Arial"/>
        </w:rPr>
        <w:t>: ogni ricetta potrà avere un voto e/o un commento, che conterrà il nome dell’autore</w:t>
      </w:r>
      <w:r w:rsidR="0058474B">
        <w:rPr>
          <w:rFonts w:ascii="Arial" w:hAnsi="Arial" w:cs="Arial"/>
        </w:rPr>
        <w:t xml:space="preserve"> in modo da poter essere facilmente moderato dall’amministratore</w:t>
      </w:r>
    </w:p>
    <w:p w:rsidR="00625723" w:rsidRDefault="00625723" w:rsidP="00625723">
      <w:pPr>
        <w:pStyle w:val="Paragrafoelenco"/>
        <w:rPr>
          <w:rFonts w:ascii="Arial" w:hAnsi="Arial" w:cs="Arial"/>
        </w:rPr>
      </w:pPr>
    </w:p>
    <w:p w:rsidR="0058474B" w:rsidRDefault="0058474B" w:rsidP="0058474B">
      <w:pPr>
        <w:pStyle w:val="Paragrafoelenco"/>
        <w:ind w:left="1440"/>
        <w:rPr>
          <w:rFonts w:ascii="Arial" w:hAnsi="Arial" w:cs="Arial"/>
        </w:rPr>
      </w:pPr>
    </w:p>
    <w:p w:rsidR="0024389E" w:rsidRDefault="0058474B" w:rsidP="00FC7729">
      <w:pPr>
        <w:pStyle w:val="Paragrafoelenco"/>
        <w:numPr>
          <w:ilvl w:val="0"/>
          <w:numId w:val="4"/>
        </w:numPr>
        <w:rPr>
          <w:rFonts w:ascii="Arial" w:hAnsi="Arial" w:cs="Arial"/>
        </w:rPr>
      </w:pPr>
      <w:r>
        <w:rPr>
          <w:rFonts w:ascii="Arial" w:hAnsi="Arial" w:cs="Arial"/>
        </w:rPr>
        <w:t>Categorie: è importante conservare le categorie di ricette per consentire facilitare la creazione di una ricetta all’utente e per consentire la ricerca delle ricette tramite filtro</w:t>
      </w:r>
    </w:p>
    <w:p w:rsidR="00625723" w:rsidRDefault="00625723" w:rsidP="00625723">
      <w:pPr>
        <w:pStyle w:val="Paragrafoelenco"/>
        <w:rPr>
          <w:rFonts w:ascii="Arial" w:hAnsi="Arial" w:cs="Arial"/>
        </w:rPr>
      </w:pPr>
    </w:p>
    <w:p w:rsidR="0058474B" w:rsidRPr="0058474B" w:rsidRDefault="0058474B" w:rsidP="0058474B">
      <w:pPr>
        <w:pStyle w:val="Paragrafoelenco"/>
        <w:rPr>
          <w:rFonts w:ascii="Arial" w:hAnsi="Arial" w:cs="Arial"/>
        </w:rPr>
      </w:pPr>
    </w:p>
    <w:p w:rsidR="0058474B" w:rsidRDefault="00C830A3" w:rsidP="0058474B">
      <w:pPr>
        <w:pStyle w:val="Paragrafoelenco"/>
        <w:numPr>
          <w:ilvl w:val="0"/>
          <w:numId w:val="4"/>
        </w:numPr>
        <w:rPr>
          <w:rFonts w:ascii="Arial" w:hAnsi="Arial" w:cs="Arial"/>
        </w:rPr>
      </w:pPr>
      <w:r>
        <w:rPr>
          <w:rFonts w:ascii="Arial" w:hAnsi="Arial" w:cs="Arial"/>
        </w:rPr>
        <w:t>Ruolo:</w:t>
      </w:r>
      <w:r w:rsidR="00796A6E">
        <w:rPr>
          <w:rFonts w:ascii="Arial" w:hAnsi="Arial" w:cs="Arial"/>
        </w:rPr>
        <w:t xml:space="preserve"> ha la responsabilità di conservare tutti i ruoli potenzialmente assumibili da un utente</w:t>
      </w:r>
    </w:p>
    <w:p w:rsidR="00625723" w:rsidRDefault="00625723" w:rsidP="00625723">
      <w:pPr>
        <w:pStyle w:val="Paragrafoelenco"/>
        <w:rPr>
          <w:rFonts w:ascii="Arial" w:hAnsi="Arial" w:cs="Arial"/>
        </w:rPr>
      </w:pPr>
    </w:p>
    <w:p w:rsidR="00A5030E" w:rsidRPr="00A5030E" w:rsidRDefault="00A5030E" w:rsidP="00A5030E">
      <w:pPr>
        <w:pStyle w:val="Paragrafoelenco"/>
        <w:rPr>
          <w:rFonts w:ascii="Arial" w:hAnsi="Arial" w:cs="Arial"/>
        </w:rPr>
      </w:pPr>
    </w:p>
    <w:p w:rsidR="00A5030E" w:rsidRDefault="00A5030E" w:rsidP="0058474B">
      <w:pPr>
        <w:pStyle w:val="Paragrafoelenco"/>
        <w:numPr>
          <w:ilvl w:val="0"/>
          <w:numId w:val="4"/>
        </w:numPr>
        <w:rPr>
          <w:rFonts w:ascii="Arial" w:hAnsi="Arial" w:cs="Arial"/>
        </w:rPr>
      </w:pPr>
      <w:r>
        <w:rPr>
          <w:rFonts w:ascii="Arial" w:hAnsi="Arial" w:cs="Arial"/>
        </w:rPr>
        <w:t>Ingredienti:</w:t>
      </w:r>
      <w:r w:rsidR="00796A6E">
        <w:rPr>
          <w:rFonts w:ascii="Arial" w:hAnsi="Arial" w:cs="Arial"/>
        </w:rPr>
        <w:t xml:space="preserve"> si occupa di rendere persistenti gli ingredienti di cui una ricetta può essere composta. Questa sarà utile al fine di rendere più semplice per l’utente e sicuro per il sistema, che la ricetta non abbia problemi di integrità</w:t>
      </w:r>
    </w:p>
    <w:p w:rsidR="00625723" w:rsidRDefault="00625723" w:rsidP="00625723">
      <w:pPr>
        <w:pStyle w:val="Paragrafoelenco"/>
        <w:rPr>
          <w:rFonts w:ascii="Arial" w:hAnsi="Arial" w:cs="Arial"/>
        </w:rPr>
      </w:pPr>
    </w:p>
    <w:p w:rsidR="0058474B" w:rsidRPr="0058474B" w:rsidRDefault="0058474B" w:rsidP="0058474B">
      <w:pPr>
        <w:pStyle w:val="Paragrafoelenco"/>
        <w:rPr>
          <w:rFonts w:ascii="Arial" w:hAnsi="Arial" w:cs="Arial"/>
        </w:rPr>
      </w:pPr>
    </w:p>
    <w:p w:rsidR="00CC2E78" w:rsidRDefault="0058474B" w:rsidP="0058474B">
      <w:pPr>
        <w:ind w:left="720"/>
        <w:rPr>
          <w:rFonts w:ascii="Arial" w:hAnsi="Arial" w:cs="Arial"/>
        </w:rPr>
      </w:pPr>
      <w:r>
        <w:rPr>
          <w:rFonts w:ascii="Arial" w:hAnsi="Arial" w:cs="Arial"/>
        </w:rPr>
        <w:t xml:space="preserve">Il sito dovrà gestire una elevata quantità di dati, insieme a </w:t>
      </w:r>
      <w:proofErr w:type="spellStart"/>
      <w:r>
        <w:rPr>
          <w:rFonts w:ascii="Arial" w:hAnsi="Arial" w:cs="Arial"/>
        </w:rPr>
        <w:t>query</w:t>
      </w:r>
      <w:proofErr w:type="spellEnd"/>
      <w:r>
        <w:rPr>
          <w:rFonts w:ascii="Arial" w:hAnsi="Arial" w:cs="Arial"/>
        </w:rPr>
        <w:t xml:space="preserve"> complesse per l’ottenimento dei vari attributi. </w:t>
      </w:r>
      <w:r w:rsidR="00CC2E78">
        <w:rPr>
          <w:rFonts w:ascii="Arial" w:hAnsi="Arial" w:cs="Arial"/>
        </w:rPr>
        <w:t xml:space="preserve">Proprio per questo, useremo un database di tipo relazionale, in modo da sfruttare la sua struttura ad alto livello di astrazione </w:t>
      </w:r>
      <w:r w:rsidR="00A5030E">
        <w:rPr>
          <w:rFonts w:ascii="Arial" w:hAnsi="Arial" w:cs="Arial"/>
        </w:rPr>
        <w:t xml:space="preserve">tramite </w:t>
      </w:r>
      <w:proofErr w:type="spellStart"/>
      <w:r w:rsidR="00A5030E">
        <w:rPr>
          <w:rFonts w:ascii="Arial" w:hAnsi="Arial" w:cs="Arial"/>
        </w:rPr>
        <w:t>jdbc</w:t>
      </w:r>
      <w:proofErr w:type="spellEnd"/>
      <w:r w:rsidR="00A5030E">
        <w:rPr>
          <w:rFonts w:ascii="Arial" w:hAnsi="Arial" w:cs="Arial"/>
        </w:rPr>
        <w:t xml:space="preserve"> </w:t>
      </w:r>
      <w:r w:rsidR="00CC2E78">
        <w:rPr>
          <w:rFonts w:ascii="Arial" w:hAnsi="Arial" w:cs="Arial"/>
        </w:rPr>
        <w:t xml:space="preserve">per rendere facile e veloce la gestione di tutti i dati del sito. Dovendo gestire un sistema </w:t>
      </w:r>
      <w:proofErr w:type="spellStart"/>
      <w:r w:rsidR="00CC2E78">
        <w:rPr>
          <w:rFonts w:ascii="Arial" w:hAnsi="Arial" w:cs="Arial"/>
        </w:rPr>
        <w:t>object-oriented</w:t>
      </w:r>
      <w:proofErr w:type="spellEnd"/>
      <w:r w:rsidR="00CC2E78">
        <w:rPr>
          <w:rFonts w:ascii="Arial" w:hAnsi="Arial" w:cs="Arial"/>
        </w:rPr>
        <w:t xml:space="preserve">, il </w:t>
      </w:r>
      <w:r w:rsidR="00A5030E">
        <w:rPr>
          <w:rFonts w:ascii="Arial" w:hAnsi="Arial" w:cs="Arial"/>
        </w:rPr>
        <w:t>DBMS, realizz</w:t>
      </w:r>
      <w:r w:rsidR="00423AAF">
        <w:rPr>
          <w:rFonts w:ascii="Arial" w:hAnsi="Arial" w:cs="Arial"/>
        </w:rPr>
        <w:t>a</w:t>
      </w:r>
      <w:r w:rsidR="00A5030E">
        <w:rPr>
          <w:rFonts w:ascii="Arial" w:hAnsi="Arial" w:cs="Arial"/>
        </w:rPr>
        <w:t xml:space="preserve">to in </w:t>
      </w:r>
      <w:proofErr w:type="spellStart"/>
      <w:r w:rsidR="00A5030E">
        <w:rPr>
          <w:rFonts w:ascii="Arial" w:hAnsi="Arial" w:cs="Arial"/>
        </w:rPr>
        <w:t>mysql</w:t>
      </w:r>
      <w:proofErr w:type="spellEnd"/>
      <w:r w:rsidR="00A5030E">
        <w:rPr>
          <w:rFonts w:ascii="Arial" w:hAnsi="Arial" w:cs="Arial"/>
        </w:rPr>
        <w:t>,</w:t>
      </w:r>
      <w:r w:rsidR="00CC2E78">
        <w:rPr>
          <w:rFonts w:ascii="Arial" w:hAnsi="Arial" w:cs="Arial"/>
        </w:rPr>
        <w:t xml:space="preserve"> sarà predisposto con una serie di </w:t>
      </w:r>
      <w:proofErr w:type="spellStart"/>
      <w:r w:rsidR="00CC2E78">
        <w:rPr>
          <w:rFonts w:ascii="Arial" w:hAnsi="Arial" w:cs="Arial"/>
        </w:rPr>
        <w:t>accorgenze</w:t>
      </w:r>
      <w:proofErr w:type="spellEnd"/>
      <w:r w:rsidR="00CC2E78">
        <w:rPr>
          <w:rFonts w:ascii="Arial" w:hAnsi="Arial" w:cs="Arial"/>
        </w:rPr>
        <w:t>:</w:t>
      </w:r>
    </w:p>
    <w:p w:rsidR="0058474B" w:rsidRDefault="00CC2E78" w:rsidP="00CC2E78">
      <w:pPr>
        <w:pStyle w:val="Paragrafoelenco"/>
        <w:numPr>
          <w:ilvl w:val="0"/>
          <w:numId w:val="6"/>
        </w:numPr>
        <w:rPr>
          <w:rFonts w:ascii="Arial" w:hAnsi="Arial" w:cs="Arial"/>
        </w:rPr>
      </w:pPr>
      <w:r>
        <w:rPr>
          <w:rFonts w:ascii="Arial" w:hAnsi="Arial" w:cs="Arial"/>
        </w:rPr>
        <w:t>il nome delle tabelle sarà uguale al nome delle classi</w:t>
      </w:r>
    </w:p>
    <w:p w:rsidR="00CC2E78" w:rsidRDefault="00CC2E78" w:rsidP="00CC2E78">
      <w:pPr>
        <w:pStyle w:val="Paragrafoelenco"/>
        <w:ind w:left="1500"/>
        <w:rPr>
          <w:rFonts w:ascii="Arial" w:hAnsi="Arial" w:cs="Arial"/>
        </w:rPr>
      </w:pPr>
    </w:p>
    <w:p w:rsidR="00CC2E78" w:rsidRDefault="00CC2E78" w:rsidP="00CC2E78">
      <w:pPr>
        <w:pStyle w:val="Paragrafoelenco"/>
        <w:numPr>
          <w:ilvl w:val="0"/>
          <w:numId w:val="6"/>
        </w:numPr>
        <w:rPr>
          <w:rFonts w:ascii="Arial" w:hAnsi="Arial" w:cs="Arial"/>
        </w:rPr>
      </w:pPr>
      <w:r>
        <w:rPr>
          <w:rFonts w:ascii="Arial" w:hAnsi="Arial" w:cs="Arial"/>
        </w:rPr>
        <w:t>gli attributi di ogni classe saranno attributi delle rispettive tabelle</w:t>
      </w:r>
    </w:p>
    <w:p w:rsidR="00625723" w:rsidRDefault="00625723" w:rsidP="00625723">
      <w:pPr>
        <w:pStyle w:val="Paragrafoelenco"/>
        <w:rPr>
          <w:rFonts w:ascii="Arial" w:hAnsi="Arial" w:cs="Arial"/>
        </w:rPr>
      </w:pPr>
    </w:p>
    <w:p w:rsidR="00CC2E78" w:rsidRPr="00CC2E78" w:rsidRDefault="00CC2E78" w:rsidP="00CC2E78">
      <w:pPr>
        <w:pStyle w:val="Paragrafoelenco"/>
        <w:rPr>
          <w:rFonts w:ascii="Arial" w:hAnsi="Arial" w:cs="Arial"/>
        </w:rPr>
      </w:pPr>
    </w:p>
    <w:p w:rsidR="00CC2E78" w:rsidRDefault="000B784F" w:rsidP="000B784F">
      <w:pPr>
        <w:pStyle w:val="Paragrafoelenco"/>
        <w:numPr>
          <w:ilvl w:val="2"/>
          <w:numId w:val="2"/>
        </w:numPr>
        <w:rPr>
          <w:rFonts w:ascii="Arial" w:hAnsi="Arial" w:cs="Arial"/>
        </w:rPr>
      </w:pPr>
      <w:r>
        <w:rPr>
          <w:rFonts w:ascii="Arial" w:hAnsi="Arial" w:cs="Arial"/>
        </w:rPr>
        <w:t>Mapping del database</w:t>
      </w:r>
    </w:p>
    <w:p w:rsidR="000B784F" w:rsidRDefault="000B784F" w:rsidP="000B784F">
      <w:pPr>
        <w:ind w:left="720"/>
        <w:rPr>
          <w:rFonts w:ascii="Arial" w:hAnsi="Arial" w:cs="Arial"/>
        </w:rPr>
      </w:pPr>
      <w:r>
        <w:rPr>
          <w:rFonts w:ascii="Arial" w:hAnsi="Arial" w:cs="Arial"/>
        </w:rPr>
        <w:t>Di seguito verrà riportato lo schema logico del database, in cui verranno mostrati gli attributi, i vincoli ed il tipo di chiave per ogni tabella</w:t>
      </w:r>
      <w:r w:rsidR="00CB1222">
        <w:rPr>
          <w:rFonts w:ascii="Arial" w:hAnsi="Arial" w:cs="Arial"/>
        </w:rPr>
        <w:t>. I valori con * sono chiavi esterne</w:t>
      </w:r>
    </w:p>
    <w:p w:rsidR="003A741D" w:rsidRDefault="003A741D" w:rsidP="000B784F">
      <w:pPr>
        <w:ind w:left="720"/>
        <w:rPr>
          <w:rFonts w:ascii="Arial" w:hAnsi="Arial" w:cs="Arial"/>
        </w:rPr>
      </w:pPr>
      <w:proofErr w:type="gramStart"/>
      <w:r w:rsidRPr="003A741D">
        <w:rPr>
          <w:rFonts w:ascii="Arial" w:hAnsi="Arial" w:cs="Arial"/>
          <w:b/>
        </w:rPr>
        <w:t>Utente</w:t>
      </w:r>
      <w:r>
        <w:rPr>
          <w:rFonts w:ascii="Arial" w:hAnsi="Arial" w:cs="Arial"/>
        </w:rPr>
        <w:t>(</w:t>
      </w:r>
      <w:proofErr w:type="spellStart"/>
      <w:proofErr w:type="gramEnd"/>
      <w:r w:rsidR="00CB1222">
        <w:rPr>
          <w:rFonts w:ascii="Arial" w:hAnsi="Arial" w:cs="Arial"/>
        </w:rPr>
        <w:t>idUtente</w:t>
      </w:r>
      <w:proofErr w:type="spellEnd"/>
      <w:r w:rsidR="00CB1222">
        <w:rPr>
          <w:rFonts w:ascii="Arial" w:hAnsi="Arial" w:cs="Arial"/>
        </w:rPr>
        <w:t xml:space="preserve">, </w:t>
      </w:r>
      <w:r>
        <w:rPr>
          <w:rFonts w:ascii="Arial" w:hAnsi="Arial" w:cs="Arial"/>
        </w:rPr>
        <w:t xml:space="preserve">email, password, nome, cognome, </w:t>
      </w:r>
      <w:proofErr w:type="spellStart"/>
      <w:r>
        <w:rPr>
          <w:rFonts w:ascii="Arial" w:hAnsi="Arial" w:cs="Arial"/>
        </w:rPr>
        <w:t>dataDiNascita</w:t>
      </w:r>
      <w:proofErr w:type="spellEnd"/>
      <w:r>
        <w:rPr>
          <w:rFonts w:ascii="Arial" w:hAnsi="Arial" w:cs="Arial"/>
        </w:rPr>
        <w:t xml:space="preserve">, telefono, </w:t>
      </w:r>
      <w:proofErr w:type="spellStart"/>
      <w:r>
        <w:rPr>
          <w:rFonts w:ascii="Arial" w:hAnsi="Arial" w:cs="Arial"/>
        </w:rPr>
        <w:t>dataDiRegistrazione</w:t>
      </w:r>
      <w:proofErr w:type="spellEnd"/>
      <w:r>
        <w:rPr>
          <w:rFonts w:ascii="Arial" w:hAnsi="Arial" w:cs="Arial"/>
        </w:rPr>
        <w:t>, ruolo*)</w:t>
      </w:r>
    </w:p>
    <w:p w:rsidR="003A741D" w:rsidRDefault="003A741D" w:rsidP="000B784F">
      <w:pPr>
        <w:ind w:left="720"/>
        <w:rPr>
          <w:rFonts w:ascii="Arial" w:hAnsi="Arial" w:cs="Arial"/>
        </w:rPr>
      </w:pPr>
      <w:proofErr w:type="gramStart"/>
      <w:r>
        <w:rPr>
          <w:rFonts w:ascii="Arial" w:hAnsi="Arial" w:cs="Arial"/>
          <w:b/>
        </w:rPr>
        <w:t>Ricetta</w:t>
      </w:r>
      <w:r>
        <w:rPr>
          <w:rFonts w:ascii="Arial" w:hAnsi="Arial" w:cs="Arial"/>
        </w:rPr>
        <w:t>(</w:t>
      </w:r>
      <w:proofErr w:type="spellStart"/>
      <w:proofErr w:type="gramEnd"/>
      <w:r>
        <w:rPr>
          <w:rFonts w:ascii="Arial" w:hAnsi="Arial" w:cs="Arial"/>
        </w:rPr>
        <w:t>I</w:t>
      </w:r>
      <w:r w:rsidR="00CB1222">
        <w:rPr>
          <w:rFonts w:ascii="Arial" w:hAnsi="Arial" w:cs="Arial"/>
        </w:rPr>
        <w:t>dRicetta</w:t>
      </w:r>
      <w:proofErr w:type="spellEnd"/>
      <w:r>
        <w:rPr>
          <w:rFonts w:ascii="Arial" w:hAnsi="Arial" w:cs="Arial"/>
        </w:rPr>
        <w:t xml:space="preserve">, titolo, </w:t>
      </w:r>
      <w:r w:rsidR="00CB1222">
        <w:rPr>
          <w:rFonts w:ascii="Arial" w:hAnsi="Arial" w:cs="Arial"/>
        </w:rPr>
        <w:t>descrizione</w:t>
      </w:r>
      <w:r>
        <w:rPr>
          <w:rFonts w:ascii="Arial" w:hAnsi="Arial" w:cs="Arial"/>
        </w:rPr>
        <w:t>, ingredienti*, pareri*, autore*, categorie*)</w:t>
      </w:r>
    </w:p>
    <w:p w:rsidR="003A741D" w:rsidRDefault="003A741D" w:rsidP="000B784F">
      <w:pPr>
        <w:ind w:left="720"/>
        <w:rPr>
          <w:rFonts w:ascii="Arial" w:hAnsi="Arial" w:cs="Arial"/>
        </w:rPr>
      </w:pPr>
      <w:proofErr w:type="gramStart"/>
      <w:r>
        <w:rPr>
          <w:rFonts w:ascii="Arial" w:hAnsi="Arial" w:cs="Arial"/>
          <w:b/>
        </w:rPr>
        <w:t>Ingrediente</w:t>
      </w:r>
      <w:r>
        <w:rPr>
          <w:rFonts w:ascii="Arial" w:hAnsi="Arial" w:cs="Arial"/>
        </w:rPr>
        <w:t>(</w:t>
      </w:r>
      <w:proofErr w:type="spellStart"/>
      <w:proofErr w:type="gramEnd"/>
      <w:r>
        <w:rPr>
          <w:rFonts w:ascii="Arial" w:hAnsi="Arial" w:cs="Arial"/>
        </w:rPr>
        <w:t>I</w:t>
      </w:r>
      <w:r w:rsidR="00CB1222">
        <w:rPr>
          <w:rFonts w:ascii="Arial" w:hAnsi="Arial" w:cs="Arial"/>
        </w:rPr>
        <w:t>dIngrediente</w:t>
      </w:r>
      <w:proofErr w:type="spellEnd"/>
      <w:r>
        <w:rPr>
          <w:rFonts w:ascii="Arial" w:hAnsi="Arial" w:cs="Arial"/>
        </w:rPr>
        <w:t>, nome</w:t>
      </w:r>
      <w:r w:rsidR="00CB1222">
        <w:rPr>
          <w:rFonts w:ascii="Arial" w:hAnsi="Arial" w:cs="Arial"/>
        </w:rPr>
        <w:t>, metrica, quantità, calorie</w:t>
      </w:r>
      <w:r>
        <w:rPr>
          <w:rFonts w:ascii="Arial" w:hAnsi="Arial" w:cs="Arial"/>
        </w:rPr>
        <w:t>)</w:t>
      </w:r>
    </w:p>
    <w:p w:rsidR="003A741D" w:rsidRDefault="003A741D" w:rsidP="000B784F">
      <w:pPr>
        <w:ind w:left="720"/>
        <w:rPr>
          <w:rFonts w:ascii="Arial" w:hAnsi="Arial" w:cs="Arial"/>
        </w:rPr>
      </w:pPr>
      <w:proofErr w:type="gramStart"/>
      <w:r>
        <w:rPr>
          <w:rFonts w:ascii="Arial" w:hAnsi="Arial" w:cs="Arial"/>
          <w:b/>
        </w:rPr>
        <w:t>Categoria</w:t>
      </w:r>
      <w:r>
        <w:rPr>
          <w:rFonts w:ascii="Arial" w:hAnsi="Arial" w:cs="Arial"/>
        </w:rPr>
        <w:t>(</w:t>
      </w:r>
      <w:proofErr w:type="spellStart"/>
      <w:proofErr w:type="gramEnd"/>
      <w:r>
        <w:rPr>
          <w:rFonts w:ascii="Arial" w:hAnsi="Arial" w:cs="Arial"/>
        </w:rPr>
        <w:t>I</w:t>
      </w:r>
      <w:r w:rsidR="00CB1222">
        <w:rPr>
          <w:rFonts w:ascii="Arial" w:hAnsi="Arial" w:cs="Arial"/>
        </w:rPr>
        <w:t>dCategoria</w:t>
      </w:r>
      <w:proofErr w:type="spellEnd"/>
      <w:r>
        <w:rPr>
          <w:rFonts w:ascii="Arial" w:hAnsi="Arial" w:cs="Arial"/>
        </w:rPr>
        <w:t>, nome, ricetta*, descrizione)</w:t>
      </w:r>
    </w:p>
    <w:p w:rsidR="003A741D" w:rsidRDefault="00CB1222" w:rsidP="00CB1222">
      <w:pPr>
        <w:ind w:firstLine="708"/>
        <w:rPr>
          <w:rFonts w:ascii="Arial" w:hAnsi="Arial" w:cs="Arial"/>
        </w:rPr>
      </w:pPr>
      <w:proofErr w:type="gramStart"/>
      <w:r>
        <w:rPr>
          <w:rFonts w:ascii="Arial" w:hAnsi="Arial" w:cs="Arial"/>
          <w:b/>
        </w:rPr>
        <w:t>Commento</w:t>
      </w:r>
      <w:r w:rsidRPr="00CB1222">
        <w:rPr>
          <w:rFonts w:ascii="Arial" w:hAnsi="Arial" w:cs="Arial"/>
        </w:rPr>
        <w:t>(</w:t>
      </w:r>
      <w:proofErr w:type="spellStart"/>
      <w:proofErr w:type="gramEnd"/>
      <w:r w:rsidR="003A741D">
        <w:rPr>
          <w:rFonts w:ascii="Arial" w:hAnsi="Arial" w:cs="Arial"/>
        </w:rPr>
        <w:t>I</w:t>
      </w:r>
      <w:r>
        <w:rPr>
          <w:rFonts w:ascii="Arial" w:hAnsi="Arial" w:cs="Arial"/>
        </w:rPr>
        <w:t>dCommento</w:t>
      </w:r>
      <w:proofErr w:type="spellEnd"/>
      <w:r w:rsidR="003A741D">
        <w:rPr>
          <w:rFonts w:ascii="Arial" w:hAnsi="Arial" w:cs="Arial"/>
        </w:rPr>
        <w:t xml:space="preserve">, voto, commento, </w:t>
      </w:r>
      <w:r>
        <w:rPr>
          <w:rFonts w:ascii="Arial" w:hAnsi="Arial" w:cs="Arial"/>
        </w:rPr>
        <w:t xml:space="preserve">segnalazione, </w:t>
      </w:r>
      <w:r w:rsidR="003A741D">
        <w:rPr>
          <w:rFonts w:ascii="Arial" w:hAnsi="Arial" w:cs="Arial"/>
        </w:rPr>
        <w:t>autore*</w:t>
      </w:r>
      <w:r w:rsidR="001A3DCD">
        <w:rPr>
          <w:rFonts w:ascii="Arial" w:hAnsi="Arial" w:cs="Arial"/>
        </w:rPr>
        <w:t>, ricetta*</w:t>
      </w:r>
      <w:r w:rsidR="003A741D">
        <w:rPr>
          <w:rFonts w:ascii="Arial" w:hAnsi="Arial" w:cs="Arial"/>
        </w:rPr>
        <w:t>)</w:t>
      </w:r>
    </w:p>
    <w:p w:rsidR="003A741D" w:rsidRDefault="003A741D" w:rsidP="000B784F">
      <w:pPr>
        <w:ind w:left="720"/>
        <w:rPr>
          <w:rFonts w:ascii="Arial" w:hAnsi="Arial" w:cs="Arial"/>
        </w:rPr>
      </w:pPr>
      <w:proofErr w:type="gramStart"/>
      <w:r>
        <w:rPr>
          <w:rFonts w:ascii="Arial" w:hAnsi="Arial" w:cs="Arial"/>
          <w:b/>
        </w:rPr>
        <w:t>Ruolo</w:t>
      </w:r>
      <w:r>
        <w:rPr>
          <w:rFonts w:ascii="Arial" w:hAnsi="Arial" w:cs="Arial"/>
        </w:rPr>
        <w:t>(</w:t>
      </w:r>
      <w:proofErr w:type="spellStart"/>
      <w:proofErr w:type="gramEnd"/>
      <w:r>
        <w:rPr>
          <w:rFonts w:ascii="Arial" w:hAnsi="Arial" w:cs="Arial"/>
        </w:rPr>
        <w:t>I</w:t>
      </w:r>
      <w:r w:rsidR="00CB1222">
        <w:rPr>
          <w:rFonts w:ascii="Arial" w:hAnsi="Arial" w:cs="Arial"/>
        </w:rPr>
        <w:t>dRuolo</w:t>
      </w:r>
      <w:proofErr w:type="spellEnd"/>
      <w:r>
        <w:rPr>
          <w:rFonts w:ascii="Arial" w:hAnsi="Arial" w:cs="Arial"/>
        </w:rPr>
        <w:t>, nome, utente*)</w:t>
      </w:r>
    </w:p>
    <w:p w:rsidR="00FB60C1" w:rsidRDefault="00FB60C1" w:rsidP="000B784F">
      <w:pPr>
        <w:ind w:left="720"/>
        <w:rPr>
          <w:rFonts w:ascii="Arial" w:hAnsi="Arial" w:cs="Arial"/>
        </w:rPr>
      </w:pPr>
      <w:r>
        <w:rPr>
          <w:rFonts w:ascii="Arial" w:hAnsi="Arial" w:cs="Arial"/>
          <w:noProof/>
        </w:rPr>
        <w:lastRenderedPageBreak/>
        <w:drawing>
          <wp:inline distT="0" distB="0" distL="0" distR="0">
            <wp:extent cx="6120130" cy="499046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ipeManagerER.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4990465"/>
                    </a:xfrm>
                    <a:prstGeom prst="rect">
                      <a:avLst/>
                    </a:prstGeom>
                  </pic:spPr>
                </pic:pic>
              </a:graphicData>
            </a:graphic>
          </wp:inline>
        </w:drawing>
      </w:r>
    </w:p>
    <w:p w:rsidR="00585C50" w:rsidRDefault="00585C50" w:rsidP="00585C50">
      <w:pPr>
        <w:pStyle w:val="Paragrafoelenco"/>
        <w:numPr>
          <w:ilvl w:val="2"/>
          <w:numId w:val="2"/>
        </w:numPr>
        <w:rPr>
          <w:rFonts w:ascii="Arial" w:hAnsi="Arial" w:cs="Arial"/>
        </w:rPr>
      </w:pPr>
      <w:r>
        <w:rPr>
          <w:rFonts w:ascii="Arial" w:hAnsi="Arial" w:cs="Arial"/>
        </w:rPr>
        <w:t>Dettaglio struttura tabelle</w:t>
      </w:r>
    </w:p>
    <w:p w:rsidR="00585C50" w:rsidRPr="00321733" w:rsidRDefault="00585C50" w:rsidP="00585C50">
      <w:pPr>
        <w:ind w:left="720"/>
        <w:rPr>
          <w:rFonts w:ascii="Arial" w:hAnsi="Arial" w:cs="Arial"/>
          <w:b/>
        </w:rPr>
      </w:pPr>
      <w:r w:rsidRPr="00321733">
        <w:rPr>
          <w:rFonts w:ascii="Arial" w:hAnsi="Arial" w:cs="Arial"/>
          <w:b/>
        </w:rPr>
        <w:t>Utente</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585C50" w:rsidTr="00585C50">
        <w:tc>
          <w:tcPr>
            <w:tcW w:w="2383" w:type="dxa"/>
            <w:shd w:val="clear" w:color="auto" w:fill="5B9BD5" w:themeFill="accent5"/>
          </w:tcPr>
          <w:p w:rsidR="00585C50" w:rsidRDefault="00585C50" w:rsidP="00585C50">
            <w:pPr>
              <w:jc w:val="center"/>
              <w:rPr>
                <w:rFonts w:ascii="Arial" w:hAnsi="Arial" w:cs="Arial"/>
              </w:rPr>
            </w:pPr>
            <w:r>
              <w:rPr>
                <w:rFonts w:ascii="Arial" w:hAnsi="Arial" w:cs="Arial"/>
              </w:rPr>
              <w:t>Nome</w:t>
            </w:r>
          </w:p>
        </w:tc>
        <w:tc>
          <w:tcPr>
            <w:tcW w:w="2152" w:type="dxa"/>
            <w:shd w:val="clear" w:color="auto" w:fill="5B9BD5" w:themeFill="accent5"/>
          </w:tcPr>
          <w:p w:rsidR="00585C50" w:rsidRDefault="00585C50" w:rsidP="00585C50">
            <w:pPr>
              <w:jc w:val="center"/>
              <w:rPr>
                <w:rFonts w:ascii="Arial" w:hAnsi="Arial" w:cs="Arial"/>
              </w:rPr>
            </w:pPr>
            <w:r>
              <w:rPr>
                <w:rFonts w:ascii="Arial" w:hAnsi="Arial" w:cs="Arial"/>
              </w:rPr>
              <w:t>Tipo</w:t>
            </w:r>
          </w:p>
        </w:tc>
        <w:tc>
          <w:tcPr>
            <w:tcW w:w="2184" w:type="dxa"/>
            <w:shd w:val="clear" w:color="auto" w:fill="5B9BD5" w:themeFill="accent5"/>
          </w:tcPr>
          <w:p w:rsidR="00585C50" w:rsidRDefault="00585C50" w:rsidP="00585C50">
            <w:pPr>
              <w:jc w:val="center"/>
              <w:rPr>
                <w:rFonts w:ascii="Arial" w:hAnsi="Arial" w:cs="Arial"/>
              </w:rPr>
            </w:pPr>
            <w:r>
              <w:rPr>
                <w:rFonts w:ascii="Arial" w:hAnsi="Arial" w:cs="Arial"/>
              </w:rPr>
              <w:t>Vincoli</w:t>
            </w:r>
          </w:p>
        </w:tc>
        <w:tc>
          <w:tcPr>
            <w:tcW w:w="2189" w:type="dxa"/>
            <w:shd w:val="clear" w:color="auto" w:fill="5B9BD5" w:themeFill="accent5"/>
          </w:tcPr>
          <w:p w:rsidR="00585C50" w:rsidRDefault="00585C50" w:rsidP="00585C50">
            <w:pPr>
              <w:jc w:val="center"/>
              <w:rPr>
                <w:rFonts w:ascii="Arial" w:hAnsi="Arial" w:cs="Arial"/>
              </w:rPr>
            </w:pPr>
            <w:r>
              <w:rPr>
                <w:rFonts w:ascii="Arial" w:hAnsi="Arial" w:cs="Arial"/>
              </w:rPr>
              <w:t>Chiave</w:t>
            </w:r>
          </w:p>
        </w:tc>
      </w:tr>
      <w:tr w:rsidR="00FB60C1" w:rsidTr="00585C50">
        <w:tc>
          <w:tcPr>
            <w:tcW w:w="2383" w:type="dxa"/>
          </w:tcPr>
          <w:p w:rsidR="00FB60C1" w:rsidRDefault="00FB60C1" w:rsidP="00585C50">
            <w:pPr>
              <w:jc w:val="center"/>
              <w:rPr>
                <w:rFonts w:ascii="Arial" w:hAnsi="Arial" w:cs="Arial"/>
              </w:rPr>
            </w:pPr>
            <w:proofErr w:type="spellStart"/>
            <w:r>
              <w:rPr>
                <w:rFonts w:ascii="Arial" w:hAnsi="Arial" w:cs="Arial"/>
              </w:rPr>
              <w:t>IdUtente</w:t>
            </w:r>
            <w:proofErr w:type="spellEnd"/>
          </w:p>
        </w:tc>
        <w:tc>
          <w:tcPr>
            <w:tcW w:w="2152" w:type="dxa"/>
          </w:tcPr>
          <w:p w:rsidR="00FB60C1" w:rsidRDefault="00FB60C1" w:rsidP="00585C50">
            <w:pPr>
              <w:jc w:val="center"/>
              <w:rPr>
                <w:rFonts w:ascii="Arial" w:hAnsi="Arial" w:cs="Arial"/>
              </w:rPr>
            </w:pPr>
            <w:proofErr w:type="spellStart"/>
            <w:r>
              <w:rPr>
                <w:rFonts w:ascii="Arial" w:hAnsi="Arial" w:cs="Arial"/>
              </w:rPr>
              <w:t>int</w:t>
            </w:r>
            <w:proofErr w:type="spellEnd"/>
          </w:p>
        </w:tc>
        <w:tc>
          <w:tcPr>
            <w:tcW w:w="2184" w:type="dxa"/>
          </w:tcPr>
          <w:p w:rsidR="00FB60C1" w:rsidRDefault="00FB60C1" w:rsidP="00585C50">
            <w:pPr>
              <w:jc w:val="center"/>
              <w:rPr>
                <w:rFonts w:ascii="Arial" w:hAnsi="Arial" w:cs="Arial"/>
              </w:rPr>
            </w:pPr>
            <w:r>
              <w:rPr>
                <w:rFonts w:ascii="Arial" w:hAnsi="Arial" w:cs="Arial"/>
              </w:rPr>
              <w:t>NOT NULL</w:t>
            </w:r>
          </w:p>
        </w:tc>
        <w:tc>
          <w:tcPr>
            <w:tcW w:w="2189" w:type="dxa"/>
          </w:tcPr>
          <w:p w:rsidR="00FB60C1" w:rsidRDefault="00FB60C1" w:rsidP="00585C50">
            <w:pPr>
              <w:jc w:val="center"/>
              <w:rPr>
                <w:rFonts w:ascii="Arial" w:hAnsi="Arial" w:cs="Arial"/>
              </w:rPr>
            </w:pPr>
            <w:r>
              <w:rPr>
                <w:rFonts w:ascii="Arial" w:hAnsi="Arial" w:cs="Arial"/>
              </w:rPr>
              <w:t>Chiave Primaria</w:t>
            </w:r>
          </w:p>
        </w:tc>
      </w:tr>
      <w:tr w:rsidR="00585C50" w:rsidTr="00585C50">
        <w:tc>
          <w:tcPr>
            <w:tcW w:w="2383" w:type="dxa"/>
          </w:tcPr>
          <w:p w:rsidR="00585C50" w:rsidRDefault="00585C50" w:rsidP="00585C50">
            <w:pPr>
              <w:jc w:val="center"/>
              <w:rPr>
                <w:rFonts w:ascii="Arial" w:hAnsi="Arial" w:cs="Arial"/>
              </w:rPr>
            </w:pPr>
            <w:r>
              <w:rPr>
                <w:rFonts w:ascii="Arial" w:hAnsi="Arial" w:cs="Arial"/>
              </w:rPr>
              <w:t>Email</w:t>
            </w:r>
          </w:p>
        </w:tc>
        <w:tc>
          <w:tcPr>
            <w:tcW w:w="2152" w:type="dxa"/>
          </w:tcPr>
          <w:p w:rsidR="00585C50" w:rsidRDefault="00585C50" w:rsidP="00585C50">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100</w:t>
            </w:r>
            <w:r>
              <w:rPr>
                <w:rFonts w:ascii="Arial" w:hAnsi="Arial" w:cs="Arial"/>
              </w:rPr>
              <w:t>)</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FB60C1">
            <w:pPr>
              <w:rPr>
                <w:rFonts w:ascii="Arial" w:hAnsi="Arial" w:cs="Arial"/>
              </w:rPr>
            </w:pPr>
          </w:p>
        </w:tc>
      </w:tr>
      <w:tr w:rsidR="00585C50" w:rsidTr="00585C50">
        <w:tc>
          <w:tcPr>
            <w:tcW w:w="2383" w:type="dxa"/>
          </w:tcPr>
          <w:p w:rsidR="00585C50" w:rsidRDefault="00585C50" w:rsidP="00585C50">
            <w:pPr>
              <w:jc w:val="center"/>
              <w:rPr>
                <w:rFonts w:ascii="Arial" w:hAnsi="Arial" w:cs="Arial"/>
              </w:rPr>
            </w:pPr>
            <w:r>
              <w:rPr>
                <w:rFonts w:ascii="Arial" w:hAnsi="Arial" w:cs="Arial"/>
              </w:rPr>
              <w:t>Password</w:t>
            </w:r>
          </w:p>
        </w:tc>
        <w:tc>
          <w:tcPr>
            <w:tcW w:w="2152" w:type="dxa"/>
          </w:tcPr>
          <w:p w:rsidR="00585C50" w:rsidRDefault="00585C50" w:rsidP="00585C50">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256</w:t>
            </w:r>
            <w:r>
              <w:rPr>
                <w:rFonts w:ascii="Arial" w:hAnsi="Arial" w:cs="Arial"/>
              </w:rPr>
              <w:t>)</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r>
              <w:rPr>
                <w:rFonts w:ascii="Arial" w:hAnsi="Arial" w:cs="Arial"/>
              </w:rPr>
              <w:t>Nome</w:t>
            </w:r>
          </w:p>
        </w:tc>
        <w:tc>
          <w:tcPr>
            <w:tcW w:w="2152" w:type="dxa"/>
          </w:tcPr>
          <w:p w:rsidR="00585C50" w:rsidRDefault="00585C50" w:rsidP="00585C50">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45</w:t>
            </w:r>
            <w:r>
              <w:rPr>
                <w:rFonts w:ascii="Arial" w:hAnsi="Arial" w:cs="Arial"/>
              </w:rPr>
              <w:t>)</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r>
              <w:rPr>
                <w:rFonts w:ascii="Arial" w:hAnsi="Arial" w:cs="Arial"/>
              </w:rPr>
              <w:t>Cognome</w:t>
            </w:r>
          </w:p>
        </w:tc>
        <w:tc>
          <w:tcPr>
            <w:tcW w:w="2152" w:type="dxa"/>
          </w:tcPr>
          <w:p w:rsidR="00585C50" w:rsidRDefault="00585C50" w:rsidP="00585C50">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45</w:t>
            </w:r>
            <w:r>
              <w:rPr>
                <w:rFonts w:ascii="Arial" w:hAnsi="Arial" w:cs="Arial"/>
              </w:rPr>
              <w:t>)</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proofErr w:type="spellStart"/>
            <w:r>
              <w:rPr>
                <w:rFonts w:ascii="Arial" w:hAnsi="Arial" w:cs="Arial"/>
              </w:rPr>
              <w:t>DataDiNascita</w:t>
            </w:r>
            <w:proofErr w:type="spellEnd"/>
          </w:p>
        </w:tc>
        <w:tc>
          <w:tcPr>
            <w:tcW w:w="2152" w:type="dxa"/>
          </w:tcPr>
          <w:p w:rsidR="00585C50" w:rsidRDefault="00585C50" w:rsidP="00585C50">
            <w:pPr>
              <w:jc w:val="center"/>
              <w:rPr>
                <w:rFonts w:ascii="Arial" w:hAnsi="Arial" w:cs="Arial"/>
              </w:rPr>
            </w:pPr>
            <w:r>
              <w:rPr>
                <w:rFonts w:ascii="Arial" w:hAnsi="Arial" w:cs="Arial"/>
              </w:rPr>
              <w:t>Date</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r>
              <w:rPr>
                <w:rFonts w:ascii="Arial" w:hAnsi="Arial" w:cs="Arial"/>
              </w:rPr>
              <w:t>Telefono</w:t>
            </w:r>
          </w:p>
        </w:tc>
        <w:tc>
          <w:tcPr>
            <w:tcW w:w="2152" w:type="dxa"/>
          </w:tcPr>
          <w:p w:rsidR="00585C50" w:rsidRDefault="00585C50" w:rsidP="00585C50">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Pr>
                <w:rFonts w:ascii="Arial" w:hAnsi="Arial" w:cs="Arial"/>
              </w:rPr>
              <w:t>1</w:t>
            </w:r>
            <w:r w:rsidR="009C581D">
              <w:rPr>
                <w:rFonts w:ascii="Arial" w:hAnsi="Arial" w:cs="Arial"/>
              </w:rPr>
              <w:t>8</w:t>
            </w:r>
            <w:r>
              <w:rPr>
                <w:rFonts w:ascii="Arial" w:hAnsi="Arial" w:cs="Arial"/>
              </w:rPr>
              <w:t>)</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proofErr w:type="spellStart"/>
            <w:r>
              <w:rPr>
                <w:rFonts w:ascii="Arial" w:hAnsi="Arial" w:cs="Arial"/>
              </w:rPr>
              <w:t>DataDiRegistrazione</w:t>
            </w:r>
            <w:proofErr w:type="spellEnd"/>
          </w:p>
        </w:tc>
        <w:tc>
          <w:tcPr>
            <w:tcW w:w="2152" w:type="dxa"/>
          </w:tcPr>
          <w:p w:rsidR="00585C50" w:rsidRDefault="00585C50" w:rsidP="00585C50">
            <w:pPr>
              <w:jc w:val="center"/>
              <w:rPr>
                <w:rFonts w:ascii="Arial" w:hAnsi="Arial" w:cs="Arial"/>
              </w:rPr>
            </w:pPr>
            <w:r>
              <w:rPr>
                <w:rFonts w:ascii="Arial" w:hAnsi="Arial" w:cs="Arial"/>
              </w:rPr>
              <w:t>Date</w:t>
            </w:r>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p>
        </w:tc>
      </w:tr>
      <w:tr w:rsidR="00585C50" w:rsidTr="00585C50">
        <w:tc>
          <w:tcPr>
            <w:tcW w:w="2383" w:type="dxa"/>
          </w:tcPr>
          <w:p w:rsidR="00585C50" w:rsidRDefault="00585C50" w:rsidP="00585C50">
            <w:pPr>
              <w:jc w:val="center"/>
              <w:rPr>
                <w:rFonts w:ascii="Arial" w:hAnsi="Arial" w:cs="Arial"/>
              </w:rPr>
            </w:pPr>
            <w:r>
              <w:rPr>
                <w:rFonts w:ascii="Arial" w:hAnsi="Arial" w:cs="Arial"/>
              </w:rPr>
              <w:t>Ruolo</w:t>
            </w:r>
          </w:p>
        </w:tc>
        <w:tc>
          <w:tcPr>
            <w:tcW w:w="2152" w:type="dxa"/>
          </w:tcPr>
          <w:p w:rsidR="00585C50" w:rsidRDefault="009C581D" w:rsidP="00585C50">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585C50">
            <w:pPr>
              <w:jc w:val="center"/>
              <w:rPr>
                <w:rFonts w:ascii="Arial" w:hAnsi="Arial" w:cs="Arial"/>
              </w:rPr>
            </w:pPr>
            <w:r>
              <w:rPr>
                <w:rFonts w:ascii="Arial" w:hAnsi="Arial" w:cs="Arial"/>
              </w:rPr>
              <w:t>NOT NULL</w:t>
            </w:r>
          </w:p>
        </w:tc>
        <w:tc>
          <w:tcPr>
            <w:tcW w:w="2189" w:type="dxa"/>
          </w:tcPr>
          <w:p w:rsidR="00585C50" w:rsidRDefault="00585C50" w:rsidP="00585C50">
            <w:pPr>
              <w:jc w:val="center"/>
              <w:rPr>
                <w:rFonts w:ascii="Arial" w:hAnsi="Arial" w:cs="Arial"/>
              </w:rPr>
            </w:pPr>
            <w:r>
              <w:rPr>
                <w:rFonts w:ascii="Arial" w:hAnsi="Arial" w:cs="Arial"/>
              </w:rPr>
              <w:t>Chiave Esterna</w:t>
            </w:r>
          </w:p>
        </w:tc>
      </w:tr>
    </w:tbl>
    <w:p w:rsidR="00585C50" w:rsidRDefault="00585C50" w:rsidP="00585C50">
      <w:pPr>
        <w:ind w:left="720"/>
        <w:rPr>
          <w:rFonts w:ascii="Arial" w:hAnsi="Arial" w:cs="Arial"/>
        </w:rPr>
      </w:pPr>
    </w:p>
    <w:p w:rsidR="00585C50" w:rsidRPr="00321733" w:rsidRDefault="00585C50" w:rsidP="00585C50">
      <w:pPr>
        <w:ind w:left="720"/>
        <w:rPr>
          <w:rFonts w:ascii="Arial" w:hAnsi="Arial" w:cs="Arial"/>
          <w:b/>
        </w:rPr>
      </w:pPr>
      <w:r w:rsidRPr="00321733">
        <w:rPr>
          <w:rFonts w:ascii="Arial" w:hAnsi="Arial" w:cs="Arial"/>
          <w:b/>
        </w:rPr>
        <w:t>Ricetta</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585C50" w:rsidTr="003B5D28">
        <w:tc>
          <w:tcPr>
            <w:tcW w:w="2383" w:type="dxa"/>
            <w:shd w:val="clear" w:color="auto" w:fill="5B9BD5" w:themeFill="accent5"/>
          </w:tcPr>
          <w:p w:rsidR="00585C50" w:rsidRDefault="00585C50" w:rsidP="003B5D28">
            <w:pPr>
              <w:jc w:val="center"/>
              <w:rPr>
                <w:rFonts w:ascii="Arial" w:hAnsi="Arial" w:cs="Arial"/>
              </w:rPr>
            </w:pPr>
            <w:r>
              <w:rPr>
                <w:rFonts w:ascii="Arial" w:hAnsi="Arial" w:cs="Arial"/>
              </w:rPr>
              <w:t>Nome</w:t>
            </w:r>
          </w:p>
        </w:tc>
        <w:tc>
          <w:tcPr>
            <w:tcW w:w="2152" w:type="dxa"/>
            <w:shd w:val="clear" w:color="auto" w:fill="5B9BD5" w:themeFill="accent5"/>
          </w:tcPr>
          <w:p w:rsidR="00585C50" w:rsidRDefault="00585C50" w:rsidP="003B5D28">
            <w:pPr>
              <w:jc w:val="center"/>
              <w:rPr>
                <w:rFonts w:ascii="Arial" w:hAnsi="Arial" w:cs="Arial"/>
              </w:rPr>
            </w:pPr>
            <w:r>
              <w:rPr>
                <w:rFonts w:ascii="Arial" w:hAnsi="Arial" w:cs="Arial"/>
              </w:rPr>
              <w:t>Tipo</w:t>
            </w:r>
          </w:p>
        </w:tc>
        <w:tc>
          <w:tcPr>
            <w:tcW w:w="2184" w:type="dxa"/>
            <w:shd w:val="clear" w:color="auto" w:fill="5B9BD5" w:themeFill="accent5"/>
          </w:tcPr>
          <w:p w:rsidR="00585C50" w:rsidRDefault="00585C50" w:rsidP="003B5D28">
            <w:pPr>
              <w:jc w:val="center"/>
              <w:rPr>
                <w:rFonts w:ascii="Arial" w:hAnsi="Arial" w:cs="Arial"/>
              </w:rPr>
            </w:pPr>
            <w:r>
              <w:rPr>
                <w:rFonts w:ascii="Arial" w:hAnsi="Arial" w:cs="Arial"/>
              </w:rPr>
              <w:t>Vincoli</w:t>
            </w:r>
          </w:p>
        </w:tc>
        <w:tc>
          <w:tcPr>
            <w:tcW w:w="2189" w:type="dxa"/>
            <w:shd w:val="clear" w:color="auto" w:fill="5B9BD5" w:themeFill="accent5"/>
          </w:tcPr>
          <w:p w:rsidR="00585C50" w:rsidRDefault="00585C50" w:rsidP="003B5D28">
            <w:pPr>
              <w:jc w:val="center"/>
              <w:rPr>
                <w:rFonts w:ascii="Arial" w:hAnsi="Arial" w:cs="Arial"/>
              </w:rPr>
            </w:pPr>
            <w:r>
              <w:rPr>
                <w:rFonts w:ascii="Arial" w:hAnsi="Arial" w:cs="Arial"/>
              </w:rPr>
              <w:t>Chiave</w:t>
            </w:r>
          </w:p>
        </w:tc>
      </w:tr>
      <w:tr w:rsidR="00585C50" w:rsidTr="003B5D28">
        <w:tc>
          <w:tcPr>
            <w:tcW w:w="2383" w:type="dxa"/>
          </w:tcPr>
          <w:p w:rsidR="00585C50" w:rsidRDefault="00585C50" w:rsidP="003B5D28">
            <w:pPr>
              <w:jc w:val="center"/>
              <w:rPr>
                <w:rFonts w:ascii="Arial" w:hAnsi="Arial" w:cs="Arial"/>
              </w:rPr>
            </w:pPr>
            <w:proofErr w:type="spellStart"/>
            <w:r>
              <w:rPr>
                <w:rFonts w:ascii="Arial" w:hAnsi="Arial" w:cs="Arial"/>
              </w:rPr>
              <w:t>I</w:t>
            </w:r>
            <w:r w:rsidR="00FB60C1">
              <w:rPr>
                <w:rFonts w:ascii="Arial" w:hAnsi="Arial" w:cs="Arial"/>
              </w:rPr>
              <w:t>dRicetta</w:t>
            </w:r>
            <w:proofErr w:type="spellEnd"/>
          </w:p>
        </w:tc>
        <w:tc>
          <w:tcPr>
            <w:tcW w:w="2152" w:type="dxa"/>
          </w:tcPr>
          <w:p w:rsidR="00585C50" w:rsidRDefault="00FB60C1" w:rsidP="00FB60C1">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585C50" w:rsidP="003B5D28">
            <w:pPr>
              <w:jc w:val="center"/>
              <w:rPr>
                <w:rFonts w:ascii="Arial" w:hAnsi="Arial" w:cs="Arial"/>
              </w:rPr>
            </w:pPr>
            <w:r>
              <w:rPr>
                <w:rFonts w:ascii="Arial" w:hAnsi="Arial" w:cs="Arial"/>
              </w:rPr>
              <w:t>Chiave Primaria</w:t>
            </w:r>
          </w:p>
        </w:tc>
      </w:tr>
      <w:tr w:rsidR="00585C50" w:rsidTr="003B5D28">
        <w:tc>
          <w:tcPr>
            <w:tcW w:w="2383" w:type="dxa"/>
          </w:tcPr>
          <w:p w:rsidR="00585C50" w:rsidRDefault="00585C50" w:rsidP="003B5D28">
            <w:pPr>
              <w:jc w:val="center"/>
              <w:rPr>
                <w:rFonts w:ascii="Arial" w:hAnsi="Arial" w:cs="Arial"/>
              </w:rPr>
            </w:pPr>
            <w:r>
              <w:rPr>
                <w:rFonts w:ascii="Arial" w:hAnsi="Arial" w:cs="Arial"/>
              </w:rPr>
              <w:t>Titolo</w:t>
            </w:r>
          </w:p>
        </w:tc>
        <w:tc>
          <w:tcPr>
            <w:tcW w:w="2152" w:type="dxa"/>
          </w:tcPr>
          <w:p w:rsidR="00585C50" w:rsidRDefault="00585C50"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100</w:t>
            </w:r>
            <w:r>
              <w:rPr>
                <w:rFonts w:ascii="Arial" w:hAnsi="Arial" w:cs="Arial"/>
              </w:rPr>
              <w:t>)</w:t>
            </w:r>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585C50" w:rsidP="003B5D28">
            <w:pPr>
              <w:jc w:val="center"/>
              <w:rPr>
                <w:rFonts w:ascii="Arial" w:hAnsi="Arial" w:cs="Arial"/>
              </w:rPr>
            </w:pPr>
          </w:p>
        </w:tc>
      </w:tr>
      <w:tr w:rsidR="00585C50" w:rsidTr="003B5D28">
        <w:tc>
          <w:tcPr>
            <w:tcW w:w="2383" w:type="dxa"/>
          </w:tcPr>
          <w:p w:rsidR="00585C50" w:rsidRDefault="00FB60C1" w:rsidP="003B5D28">
            <w:pPr>
              <w:jc w:val="center"/>
              <w:rPr>
                <w:rFonts w:ascii="Arial" w:hAnsi="Arial" w:cs="Arial"/>
              </w:rPr>
            </w:pPr>
            <w:r>
              <w:rPr>
                <w:rFonts w:ascii="Arial" w:hAnsi="Arial" w:cs="Arial"/>
              </w:rPr>
              <w:t>Descrizione</w:t>
            </w:r>
          </w:p>
        </w:tc>
        <w:tc>
          <w:tcPr>
            <w:tcW w:w="2152" w:type="dxa"/>
          </w:tcPr>
          <w:p w:rsidR="00585C50" w:rsidRDefault="009C581D" w:rsidP="003B5D28">
            <w:pPr>
              <w:jc w:val="center"/>
              <w:rPr>
                <w:rFonts w:ascii="Arial" w:hAnsi="Arial" w:cs="Arial"/>
              </w:rPr>
            </w:pPr>
            <w:proofErr w:type="spellStart"/>
            <w:r>
              <w:rPr>
                <w:rFonts w:ascii="Arial" w:hAnsi="Arial" w:cs="Arial"/>
              </w:rPr>
              <w:t>Longtext</w:t>
            </w:r>
            <w:proofErr w:type="spellEnd"/>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585C50" w:rsidP="003B5D28">
            <w:pPr>
              <w:jc w:val="center"/>
              <w:rPr>
                <w:rFonts w:ascii="Arial" w:hAnsi="Arial" w:cs="Arial"/>
              </w:rPr>
            </w:pPr>
          </w:p>
        </w:tc>
      </w:tr>
      <w:tr w:rsidR="00585C50" w:rsidTr="003B5D28">
        <w:tc>
          <w:tcPr>
            <w:tcW w:w="2383" w:type="dxa"/>
          </w:tcPr>
          <w:p w:rsidR="00585C50" w:rsidRDefault="00585C50" w:rsidP="003B5D28">
            <w:pPr>
              <w:jc w:val="center"/>
              <w:rPr>
                <w:rFonts w:ascii="Arial" w:hAnsi="Arial" w:cs="Arial"/>
              </w:rPr>
            </w:pPr>
            <w:r>
              <w:rPr>
                <w:rFonts w:ascii="Arial" w:hAnsi="Arial" w:cs="Arial"/>
              </w:rPr>
              <w:t>Ingredienti</w:t>
            </w:r>
          </w:p>
        </w:tc>
        <w:tc>
          <w:tcPr>
            <w:tcW w:w="2152" w:type="dxa"/>
          </w:tcPr>
          <w:p w:rsidR="00585C50"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1A3DCD" w:rsidP="003B5D28">
            <w:pPr>
              <w:jc w:val="center"/>
              <w:rPr>
                <w:rFonts w:ascii="Arial" w:hAnsi="Arial" w:cs="Arial"/>
              </w:rPr>
            </w:pPr>
            <w:r>
              <w:rPr>
                <w:rFonts w:ascii="Arial" w:hAnsi="Arial" w:cs="Arial"/>
              </w:rPr>
              <w:t>Chiave Esterna</w:t>
            </w:r>
          </w:p>
        </w:tc>
      </w:tr>
      <w:tr w:rsidR="00585C50" w:rsidTr="003B5D28">
        <w:tc>
          <w:tcPr>
            <w:tcW w:w="2383" w:type="dxa"/>
          </w:tcPr>
          <w:p w:rsidR="00585C50" w:rsidRDefault="00585C50" w:rsidP="003B5D28">
            <w:pPr>
              <w:jc w:val="center"/>
              <w:rPr>
                <w:rFonts w:ascii="Arial" w:hAnsi="Arial" w:cs="Arial"/>
              </w:rPr>
            </w:pPr>
            <w:r>
              <w:rPr>
                <w:rFonts w:ascii="Arial" w:hAnsi="Arial" w:cs="Arial"/>
              </w:rPr>
              <w:t>Pareri</w:t>
            </w:r>
          </w:p>
        </w:tc>
        <w:tc>
          <w:tcPr>
            <w:tcW w:w="2152" w:type="dxa"/>
          </w:tcPr>
          <w:p w:rsidR="00585C50"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3B5D28">
            <w:pPr>
              <w:jc w:val="center"/>
              <w:rPr>
                <w:rFonts w:ascii="Arial" w:hAnsi="Arial" w:cs="Arial"/>
              </w:rPr>
            </w:pPr>
          </w:p>
        </w:tc>
        <w:tc>
          <w:tcPr>
            <w:tcW w:w="2189" w:type="dxa"/>
          </w:tcPr>
          <w:p w:rsidR="00585C50" w:rsidRDefault="001A3DCD" w:rsidP="003B5D28">
            <w:pPr>
              <w:jc w:val="center"/>
              <w:rPr>
                <w:rFonts w:ascii="Arial" w:hAnsi="Arial" w:cs="Arial"/>
              </w:rPr>
            </w:pPr>
            <w:r>
              <w:rPr>
                <w:rFonts w:ascii="Arial" w:hAnsi="Arial" w:cs="Arial"/>
              </w:rPr>
              <w:t>Chiave Esterna</w:t>
            </w:r>
          </w:p>
        </w:tc>
      </w:tr>
      <w:tr w:rsidR="00585C50" w:rsidTr="003B5D28">
        <w:tc>
          <w:tcPr>
            <w:tcW w:w="2383" w:type="dxa"/>
          </w:tcPr>
          <w:p w:rsidR="00585C50" w:rsidRDefault="001A3DCD" w:rsidP="003B5D28">
            <w:pPr>
              <w:jc w:val="center"/>
              <w:rPr>
                <w:rFonts w:ascii="Arial" w:hAnsi="Arial" w:cs="Arial"/>
              </w:rPr>
            </w:pPr>
            <w:r>
              <w:rPr>
                <w:rFonts w:ascii="Arial" w:hAnsi="Arial" w:cs="Arial"/>
              </w:rPr>
              <w:t>Autore</w:t>
            </w:r>
          </w:p>
        </w:tc>
        <w:tc>
          <w:tcPr>
            <w:tcW w:w="2152" w:type="dxa"/>
          </w:tcPr>
          <w:p w:rsidR="00585C50"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1A3DCD" w:rsidP="003B5D28">
            <w:pPr>
              <w:jc w:val="center"/>
              <w:rPr>
                <w:rFonts w:ascii="Arial" w:hAnsi="Arial" w:cs="Arial"/>
              </w:rPr>
            </w:pPr>
            <w:r>
              <w:rPr>
                <w:rFonts w:ascii="Arial" w:hAnsi="Arial" w:cs="Arial"/>
              </w:rPr>
              <w:t>Chiave Esterna</w:t>
            </w:r>
          </w:p>
        </w:tc>
      </w:tr>
      <w:tr w:rsidR="00585C50" w:rsidTr="003B5D28">
        <w:tc>
          <w:tcPr>
            <w:tcW w:w="2383" w:type="dxa"/>
          </w:tcPr>
          <w:p w:rsidR="00585C50" w:rsidRDefault="001A3DCD" w:rsidP="003B5D28">
            <w:pPr>
              <w:jc w:val="center"/>
              <w:rPr>
                <w:rFonts w:ascii="Arial" w:hAnsi="Arial" w:cs="Arial"/>
              </w:rPr>
            </w:pPr>
            <w:r>
              <w:rPr>
                <w:rFonts w:ascii="Arial" w:hAnsi="Arial" w:cs="Arial"/>
              </w:rPr>
              <w:lastRenderedPageBreak/>
              <w:t>Categorie</w:t>
            </w:r>
          </w:p>
        </w:tc>
        <w:tc>
          <w:tcPr>
            <w:tcW w:w="2152" w:type="dxa"/>
          </w:tcPr>
          <w:p w:rsidR="00585C50"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585C50" w:rsidRDefault="00585C50" w:rsidP="003B5D28">
            <w:pPr>
              <w:jc w:val="center"/>
              <w:rPr>
                <w:rFonts w:ascii="Arial" w:hAnsi="Arial" w:cs="Arial"/>
              </w:rPr>
            </w:pPr>
            <w:r>
              <w:rPr>
                <w:rFonts w:ascii="Arial" w:hAnsi="Arial" w:cs="Arial"/>
              </w:rPr>
              <w:t>NOT NULL</w:t>
            </w:r>
          </w:p>
        </w:tc>
        <w:tc>
          <w:tcPr>
            <w:tcW w:w="2189" w:type="dxa"/>
          </w:tcPr>
          <w:p w:rsidR="00585C50" w:rsidRDefault="001A3DCD" w:rsidP="003B5D28">
            <w:pPr>
              <w:jc w:val="center"/>
              <w:rPr>
                <w:rFonts w:ascii="Arial" w:hAnsi="Arial" w:cs="Arial"/>
              </w:rPr>
            </w:pPr>
            <w:r>
              <w:rPr>
                <w:rFonts w:ascii="Arial" w:hAnsi="Arial" w:cs="Arial"/>
              </w:rPr>
              <w:t>Chiave Esterna</w:t>
            </w:r>
          </w:p>
        </w:tc>
      </w:tr>
    </w:tbl>
    <w:p w:rsidR="00585C50" w:rsidRDefault="00585C50" w:rsidP="00585C50">
      <w:pPr>
        <w:ind w:left="720"/>
        <w:rPr>
          <w:rFonts w:ascii="Arial" w:hAnsi="Arial" w:cs="Arial"/>
        </w:rPr>
      </w:pPr>
    </w:p>
    <w:p w:rsidR="001A3DCD" w:rsidRPr="00321733" w:rsidRDefault="001A3DCD" w:rsidP="00585C50">
      <w:pPr>
        <w:ind w:left="720"/>
        <w:rPr>
          <w:rFonts w:ascii="Arial" w:hAnsi="Arial" w:cs="Arial"/>
          <w:b/>
        </w:rPr>
      </w:pPr>
      <w:r w:rsidRPr="00321733">
        <w:rPr>
          <w:rFonts w:ascii="Arial" w:hAnsi="Arial" w:cs="Arial"/>
          <w:b/>
        </w:rPr>
        <w:t>Ingrediente</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1A3DCD" w:rsidTr="003B5D28">
        <w:tc>
          <w:tcPr>
            <w:tcW w:w="2383" w:type="dxa"/>
            <w:shd w:val="clear" w:color="auto" w:fill="5B9BD5" w:themeFill="accent5"/>
          </w:tcPr>
          <w:p w:rsidR="001A3DCD" w:rsidRDefault="001A3DCD" w:rsidP="003B5D28">
            <w:pPr>
              <w:jc w:val="center"/>
              <w:rPr>
                <w:rFonts w:ascii="Arial" w:hAnsi="Arial" w:cs="Arial"/>
              </w:rPr>
            </w:pPr>
            <w:r>
              <w:rPr>
                <w:rFonts w:ascii="Arial" w:hAnsi="Arial" w:cs="Arial"/>
              </w:rPr>
              <w:t>Nome</w:t>
            </w:r>
          </w:p>
        </w:tc>
        <w:tc>
          <w:tcPr>
            <w:tcW w:w="2152" w:type="dxa"/>
            <w:shd w:val="clear" w:color="auto" w:fill="5B9BD5" w:themeFill="accent5"/>
          </w:tcPr>
          <w:p w:rsidR="001A3DCD" w:rsidRDefault="001A3DCD" w:rsidP="003B5D28">
            <w:pPr>
              <w:jc w:val="center"/>
              <w:rPr>
                <w:rFonts w:ascii="Arial" w:hAnsi="Arial" w:cs="Arial"/>
              </w:rPr>
            </w:pPr>
            <w:r>
              <w:rPr>
                <w:rFonts w:ascii="Arial" w:hAnsi="Arial" w:cs="Arial"/>
              </w:rPr>
              <w:t>Tipo</w:t>
            </w:r>
          </w:p>
        </w:tc>
        <w:tc>
          <w:tcPr>
            <w:tcW w:w="2184" w:type="dxa"/>
            <w:shd w:val="clear" w:color="auto" w:fill="5B9BD5" w:themeFill="accent5"/>
          </w:tcPr>
          <w:p w:rsidR="001A3DCD" w:rsidRDefault="001A3DCD" w:rsidP="003B5D28">
            <w:pPr>
              <w:jc w:val="center"/>
              <w:rPr>
                <w:rFonts w:ascii="Arial" w:hAnsi="Arial" w:cs="Arial"/>
              </w:rPr>
            </w:pPr>
            <w:r>
              <w:rPr>
                <w:rFonts w:ascii="Arial" w:hAnsi="Arial" w:cs="Arial"/>
              </w:rPr>
              <w:t>Vincoli</w:t>
            </w:r>
          </w:p>
        </w:tc>
        <w:tc>
          <w:tcPr>
            <w:tcW w:w="2189" w:type="dxa"/>
            <w:shd w:val="clear" w:color="auto" w:fill="5B9BD5" w:themeFill="accent5"/>
          </w:tcPr>
          <w:p w:rsidR="001A3DCD" w:rsidRDefault="001A3DCD" w:rsidP="003B5D28">
            <w:pPr>
              <w:jc w:val="center"/>
              <w:rPr>
                <w:rFonts w:ascii="Arial" w:hAnsi="Arial" w:cs="Arial"/>
              </w:rPr>
            </w:pPr>
            <w:r>
              <w:rPr>
                <w:rFonts w:ascii="Arial" w:hAnsi="Arial" w:cs="Arial"/>
              </w:rPr>
              <w:t>Chiave</w:t>
            </w:r>
          </w:p>
        </w:tc>
      </w:tr>
      <w:tr w:rsidR="001A3DCD" w:rsidTr="003B5D28">
        <w:tc>
          <w:tcPr>
            <w:tcW w:w="2383" w:type="dxa"/>
          </w:tcPr>
          <w:p w:rsidR="001A3DCD" w:rsidRDefault="001A3DCD" w:rsidP="003B5D28">
            <w:pPr>
              <w:jc w:val="center"/>
              <w:rPr>
                <w:rFonts w:ascii="Arial" w:hAnsi="Arial" w:cs="Arial"/>
              </w:rPr>
            </w:pPr>
            <w:r>
              <w:rPr>
                <w:rFonts w:ascii="Arial" w:hAnsi="Arial" w:cs="Arial"/>
              </w:rPr>
              <w:t>ID</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Primaria</w:t>
            </w:r>
          </w:p>
        </w:tc>
      </w:tr>
      <w:tr w:rsidR="001A3DCD" w:rsidTr="003B5D28">
        <w:tc>
          <w:tcPr>
            <w:tcW w:w="2383" w:type="dxa"/>
          </w:tcPr>
          <w:p w:rsidR="001A3DCD" w:rsidRDefault="001A3DCD" w:rsidP="003B5D28">
            <w:pPr>
              <w:jc w:val="center"/>
              <w:rPr>
                <w:rFonts w:ascii="Arial" w:hAnsi="Arial" w:cs="Arial"/>
              </w:rPr>
            </w:pPr>
            <w:r>
              <w:rPr>
                <w:rFonts w:ascii="Arial" w:hAnsi="Arial" w:cs="Arial"/>
              </w:rPr>
              <w:t>Nome</w:t>
            </w:r>
          </w:p>
        </w:tc>
        <w:tc>
          <w:tcPr>
            <w:tcW w:w="2152" w:type="dxa"/>
          </w:tcPr>
          <w:p w:rsidR="001A3DCD" w:rsidRDefault="001A3DCD"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45</w:t>
            </w:r>
            <w:r>
              <w:rPr>
                <w:rFonts w:ascii="Arial" w:hAnsi="Arial" w:cs="Arial"/>
              </w:rPr>
              <w:t>)</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r w:rsidR="00FB60C1" w:rsidTr="003B5D28">
        <w:tc>
          <w:tcPr>
            <w:tcW w:w="2383" w:type="dxa"/>
          </w:tcPr>
          <w:p w:rsidR="00FB60C1" w:rsidRDefault="00FB60C1" w:rsidP="003B5D28">
            <w:pPr>
              <w:jc w:val="center"/>
              <w:rPr>
                <w:rFonts w:ascii="Arial" w:hAnsi="Arial" w:cs="Arial"/>
              </w:rPr>
            </w:pPr>
            <w:r>
              <w:rPr>
                <w:rFonts w:ascii="Arial" w:hAnsi="Arial" w:cs="Arial"/>
              </w:rPr>
              <w:t>Metrica</w:t>
            </w:r>
          </w:p>
        </w:tc>
        <w:tc>
          <w:tcPr>
            <w:tcW w:w="2152" w:type="dxa"/>
          </w:tcPr>
          <w:p w:rsidR="00FB60C1" w:rsidRDefault="00FB60C1"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Pr>
                <w:rFonts w:ascii="Arial" w:hAnsi="Arial" w:cs="Arial"/>
              </w:rPr>
              <w:t>10)</w:t>
            </w:r>
          </w:p>
        </w:tc>
        <w:tc>
          <w:tcPr>
            <w:tcW w:w="2184" w:type="dxa"/>
          </w:tcPr>
          <w:p w:rsidR="00FB60C1" w:rsidRDefault="00FB60C1" w:rsidP="003B5D28">
            <w:pPr>
              <w:jc w:val="center"/>
              <w:rPr>
                <w:rFonts w:ascii="Arial" w:hAnsi="Arial" w:cs="Arial"/>
              </w:rPr>
            </w:pPr>
            <w:r>
              <w:rPr>
                <w:rFonts w:ascii="Arial" w:hAnsi="Arial" w:cs="Arial"/>
              </w:rPr>
              <w:t>NOT NULL</w:t>
            </w:r>
          </w:p>
        </w:tc>
        <w:tc>
          <w:tcPr>
            <w:tcW w:w="2189" w:type="dxa"/>
          </w:tcPr>
          <w:p w:rsidR="00FB60C1" w:rsidRDefault="00FB60C1" w:rsidP="003B5D28">
            <w:pPr>
              <w:jc w:val="center"/>
              <w:rPr>
                <w:rFonts w:ascii="Arial" w:hAnsi="Arial" w:cs="Arial"/>
              </w:rPr>
            </w:pPr>
          </w:p>
        </w:tc>
      </w:tr>
      <w:tr w:rsidR="00FB60C1" w:rsidTr="003B5D28">
        <w:tc>
          <w:tcPr>
            <w:tcW w:w="2383" w:type="dxa"/>
          </w:tcPr>
          <w:p w:rsidR="00FB60C1" w:rsidRDefault="00FB60C1" w:rsidP="003B5D28">
            <w:pPr>
              <w:jc w:val="center"/>
              <w:rPr>
                <w:rFonts w:ascii="Arial" w:hAnsi="Arial" w:cs="Arial"/>
              </w:rPr>
            </w:pPr>
            <w:r>
              <w:rPr>
                <w:rFonts w:ascii="Arial" w:hAnsi="Arial" w:cs="Arial"/>
              </w:rPr>
              <w:t>Quantità</w:t>
            </w:r>
          </w:p>
        </w:tc>
        <w:tc>
          <w:tcPr>
            <w:tcW w:w="2152" w:type="dxa"/>
          </w:tcPr>
          <w:p w:rsidR="00FB60C1" w:rsidRDefault="00FB60C1" w:rsidP="003B5D28">
            <w:pPr>
              <w:jc w:val="center"/>
              <w:rPr>
                <w:rFonts w:ascii="Arial" w:hAnsi="Arial" w:cs="Arial"/>
              </w:rPr>
            </w:pPr>
            <w:proofErr w:type="spellStart"/>
            <w:proofErr w:type="gramStart"/>
            <w:r>
              <w:rPr>
                <w:rFonts w:ascii="Arial" w:hAnsi="Arial" w:cs="Arial"/>
              </w:rPr>
              <w:t>Decimal</w:t>
            </w:r>
            <w:proofErr w:type="spellEnd"/>
            <w:r>
              <w:rPr>
                <w:rFonts w:ascii="Arial" w:hAnsi="Arial" w:cs="Arial"/>
              </w:rPr>
              <w:t>(</w:t>
            </w:r>
            <w:proofErr w:type="gramEnd"/>
            <w:r>
              <w:rPr>
                <w:rFonts w:ascii="Arial" w:hAnsi="Arial" w:cs="Arial"/>
              </w:rPr>
              <w:t>3)</w:t>
            </w:r>
          </w:p>
        </w:tc>
        <w:tc>
          <w:tcPr>
            <w:tcW w:w="2184" w:type="dxa"/>
          </w:tcPr>
          <w:p w:rsidR="00FB60C1" w:rsidRDefault="00FB60C1" w:rsidP="003B5D28">
            <w:pPr>
              <w:jc w:val="center"/>
              <w:rPr>
                <w:rFonts w:ascii="Arial" w:hAnsi="Arial" w:cs="Arial"/>
              </w:rPr>
            </w:pPr>
            <w:r>
              <w:rPr>
                <w:rFonts w:ascii="Arial" w:hAnsi="Arial" w:cs="Arial"/>
              </w:rPr>
              <w:t>NOT NULL</w:t>
            </w:r>
          </w:p>
        </w:tc>
        <w:tc>
          <w:tcPr>
            <w:tcW w:w="2189" w:type="dxa"/>
          </w:tcPr>
          <w:p w:rsidR="00FB60C1" w:rsidRDefault="00FB60C1" w:rsidP="003B5D28">
            <w:pPr>
              <w:jc w:val="center"/>
              <w:rPr>
                <w:rFonts w:ascii="Arial" w:hAnsi="Arial" w:cs="Arial"/>
              </w:rPr>
            </w:pPr>
          </w:p>
        </w:tc>
      </w:tr>
      <w:tr w:rsidR="00FB60C1" w:rsidTr="003B5D28">
        <w:tc>
          <w:tcPr>
            <w:tcW w:w="2383" w:type="dxa"/>
          </w:tcPr>
          <w:p w:rsidR="00FB60C1" w:rsidRDefault="00FB60C1" w:rsidP="003B5D28">
            <w:pPr>
              <w:jc w:val="center"/>
              <w:rPr>
                <w:rFonts w:ascii="Arial" w:hAnsi="Arial" w:cs="Arial"/>
              </w:rPr>
            </w:pPr>
            <w:r>
              <w:rPr>
                <w:rFonts w:ascii="Arial" w:hAnsi="Arial" w:cs="Arial"/>
              </w:rPr>
              <w:t>Calorie</w:t>
            </w:r>
          </w:p>
        </w:tc>
        <w:tc>
          <w:tcPr>
            <w:tcW w:w="2152" w:type="dxa"/>
          </w:tcPr>
          <w:p w:rsidR="00FB60C1" w:rsidRDefault="00FB60C1" w:rsidP="003B5D28">
            <w:pPr>
              <w:jc w:val="center"/>
              <w:rPr>
                <w:rFonts w:ascii="Arial" w:hAnsi="Arial" w:cs="Arial"/>
              </w:rPr>
            </w:pPr>
            <w:proofErr w:type="spellStart"/>
            <w:r>
              <w:rPr>
                <w:rFonts w:ascii="Arial" w:hAnsi="Arial" w:cs="Arial"/>
              </w:rPr>
              <w:t>int</w:t>
            </w:r>
            <w:proofErr w:type="spellEnd"/>
          </w:p>
        </w:tc>
        <w:tc>
          <w:tcPr>
            <w:tcW w:w="2184" w:type="dxa"/>
          </w:tcPr>
          <w:p w:rsidR="00FB60C1" w:rsidRDefault="00FB60C1" w:rsidP="003B5D28">
            <w:pPr>
              <w:jc w:val="center"/>
              <w:rPr>
                <w:rFonts w:ascii="Arial" w:hAnsi="Arial" w:cs="Arial"/>
              </w:rPr>
            </w:pPr>
            <w:r>
              <w:rPr>
                <w:rFonts w:ascii="Arial" w:hAnsi="Arial" w:cs="Arial"/>
              </w:rPr>
              <w:t>NOT NULL</w:t>
            </w:r>
          </w:p>
        </w:tc>
        <w:tc>
          <w:tcPr>
            <w:tcW w:w="2189" w:type="dxa"/>
          </w:tcPr>
          <w:p w:rsidR="00FB60C1" w:rsidRDefault="00FB60C1" w:rsidP="003B5D28">
            <w:pPr>
              <w:jc w:val="center"/>
              <w:rPr>
                <w:rFonts w:ascii="Arial" w:hAnsi="Arial" w:cs="Arial"/>
              </w:rPr>
            </w:pPr>
          </w:p>
        </w:tc>
      </w:tr>
    </w:tbl>
    <w:p w:rsidR="001A3DCD" w:rsidRDefault="001A3DCD" w:rsidP="00585C50">
      <w:pPr>
        <w:ind w:left="720"/>
        <w:rPr>
          <w:rFonts w:ascii="Arial" w:hAnsi="Arial" w:cs="Arial"/>
        </w:rPr>
      </w:pPr>
    </w:p>
    <w:p w:rsidR="001A3DCD" w:rsidRPr="00321733" w:rsidRDefault="001A3DCD" w:rsidP="00585C50">
      <w:pPr>
        <w:ind w:left="720"/>
        <w:rPr>
          <w:rFonts w:ascii="Arial" w:hAnsi="Arial" w:cs="Arial"/>
          <w:b/>
        </w:rPr>
      </w:pPr>
      <w:r w:rsidRPr="00321733">
        <w:rPr>
          <w:rFonts w:ascii="Arial" w:hAnsi="Arial" w:cs="Arial"/>
          <w:b/>
        </w:rPr>
        <w:t>Categoria</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1A3DCD" w:rsidTr="003B5D28">
        <w:tc>
          <w:tcPr>
            <w:tcW w:w="2383" w:type="dxa"/>
            <w:shd w:val="clear" w:color="auto" w:fill="5B9BD5" w:themeFill="accent5"/>
          </w:tcPr>
          <w:p w:rsidR="001A3DCD" w:rsidRDefault="001A3DCD" w:rsidP="003B5D28">
            <w:pPr>
              <w:jc w:val="center"/>
              <w:rPr>
                <w:rFonts w:ascii="Arial" w:hAnsi="Arial" w:cs="Arial"/>
              </w:rPr>
            </w:pPr>
            <w:r>
              <w:rPr>
                <w:rFonts w:ascii="Arial" w:hAnsi="Arial" w:cs="Arial"/>
              </w:rPr>
              <w:t>Nome</w:t>
            </w:r>
          </w:p>
        </w:tc>
        <w:tc>
          <w:tcPr>
            <w:tcW w:w="2152" w:type="dxa"/>
            <w:shd w:val="clear" w:color="auto" w:fill="5B9BD5" w:themeFill="accent5"/>
          </w:tcPr>
          <w:p w:rsidR="001A3DCD" w:rsidRDefault="001A3DCD" w:rsidP="003B5D28">
            <w:pPr>
              <w:jc w:val="center"/>
              <w:rPr>
                <w:rFonts w:ascii="Arial" w:hAnsi="Arial" w:cs="Arial"/>
              </w:rPr>
            </w:pPr>
            <w:r>
              <w:rPr>
                <w:rFonts w:ascii="Arial" w:hAnsi="Arial" w:cs="Arial"/>
              </w:rPr>
              <w:t>Tipo</w:t>
            </w:r>
          </w:p>
        </w:tc>
        <w:tc>
          <w:tcPr>
            <w:tcW w:w="2184" w:type="dxa"/>
            <w:shd w:val="clear" w:color="auto" w:fill="5B9BD5" w:themeFill="accent5"/>
          </w:tcPr>
          <w:p w:rsidR="001A3DCD" w:rsidRDefault="001A3DCD" w:rsidP="003B5D28">
            <w:pPr>
              <w:jc w:val="center"/>
              <w:rPr>
                <w:rFonts w:ascii="Arial" w:hAnsi="Arial" w:cs="Arial"/>
              </w:rPr>
            </w:pPr>
            <w:r>
              <w:rPr>
                <w:rFonts w:ascii="Arial" w:hAnsi="Arial" w:cs="Arial"/>
              </w:rPr>
              <w:t>Vincoli</w:t>
            </w:r>
          </w:p>
        </w:tc>
        <w:tc>
          <w:tcPr>
            <w:tcW w:w="2189" w:type="dxa"/>
            <w:shd w:val="clear" w:color="auto" w:fill="5B9BD5" w:themeFill="accent5"/>
          </w:tcPr>
          <w:p w:rsidR="001A3DCD" w:rsidRDefault="001A3DCD" w:rsidP="003B5D28">
            <w:pPr>
              <w:jc w:val="center"/>
              <w:rPr>
                <w:rFonts w:ascii="Arial" w:hAnsi="Arial" w:cs="Arial"/>
              </w:rPr>
            </w:pPr>
            <w:r>
              <w:rPr>
                <w:rFonts w:ascii="Arial" w:hAnsi="Arial" w:cs="Arial"/>
              </w:rPr>
              <w:t>Chiave</w:t>
            </w:r>
          </w:p>
        </w:tc>
      </w:tr>
      <w:tr w:rsidR="001A3DCD" w:rsidTr="003B5D28">
        <w:tc>
          <w:tcPr>
            <w:tcW w:w="2383" w:type="dxa"/>
          </w:tcPr>
          <w:p w:rsidR="001A3DCD" w:rsidRDefault="001A3DCD" w:rsidP="003B5D28">
            <w:pPr>
              <w:jc w:val="center"/>
              <w:rPr>
                <w:rFonts w:ascii="Arial" w:hAnsi="Arial" w:cs="Arial"/>
              </w:rPr>
            </w:pPr>
            <w:r>
              <w:rPr>
                <w:rFonts w:ascii="Arial" w:hAnsi="Arial" w:cs="Arial"/>
              </w:rPr>
              <w:t>ID</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Primaria</w:t>
            </w:r>
          </w:p>
        </w:tc>
      </w:tr>
      <w:tr w:rsidR="001A3DCD" w:rsidTr="003B5D28">
        <w:tc>
          <w:tcPr>
            <w:tcW w:w="2383" w:type="dxa"/>
          </w:tcPr>
          <w:p w:rsidR="001A3DCD" w:rsidRDefault="001A3DCD" w:rsidP="003B5D28">
            <w:pPr>
              <w:jc w:val="center"/>
              <w:rPr>
                <w:rFonts w:ascii="Arial" w:hAnsi="Arial" w:cs="Arial"/>
              </w:rPr>
            </w:pPr>
            <w:r>
              <w:rPr>
                <w:rFonts w:ascii="Arial" w:hAnsi="Arial" w:cs="Arial"/>
              </w:rPr>
              <w:t>Nome</w:t>
            </w:r>
          </w:p>
        </w:tc>
        <w:tc>
          <w:tcPr>
            <w:tcW w:w="2152" w:type="dxa"/>
          </w:tcPr>
          <w:p w:rsidR="001A3DCD" w:rsidRDefault="001A3DCD"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45</w:t>
            </w:r>
            <w:r>
              <w:rPr>
                <w:rFonts w:ascii="Arial" w:hAnsi="Arial" w:cs="Arial"/>
              </w:rPr>
              <w:t>)</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r w:rsidR="001A3DCD" w:rsidTr="003B5D28">
        <w:tc>
          <w:tcPr>
            <w:tcW w:w="2383" w:type="dxa"/>
          </w:tcPr>
          <w:p w:rsidR="001A3DCD" w:rsidRDefault="001A3DCD" w:rsidP="003B5D28">
            <w:pPr>
              <w:jc w:val="center"/>
              <w:rPr>
                <w:rFonts w:ascii="Arial" w:hAnsi="Arial" w:cs="Arial"/>
              </w:rPr>
            </w:pPr>
            <w:r>
              <w:rPr>
                <w:rFonts w:ascii="Arial" w:hAnsi="Arial" w:cs="Arial"/>
              </w:rPr>
              <w:t>Ricetta</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Esterna</w:t>
            </w:r>
          </w:p>
        </w:tc>
      </w:tr>
      <w:tr w:rsidR="001A3DCD" w:rsidTr="003B5D28">
        <w:tc>
          <w:tcPr>
            <w:tcW w:w="2383" w:type="dxa"/>
          </w:tcPr>
          <w:p w:rsidR="001A3DCD" w:rsidRDefault="001A3DCD" w:rsidP="003B5D28">
            <w:pPr>
              <w:jc w:val="center"/>
              <w:rPr>
                <w:rFonts w:ascii="Arial" w:hAnsi="Arial" w:cs="Arial"/>
              </w:rPr>
            </w:pPr>
            <w:r>
              <w:rPr>
                <w:rFonts w:ascii="Arial" w:hAnsi="Arial" w:cs="Arial"/>
              </w:rPr>
              <w:t>Descrizione</w:t>
            </w:r>
          </w:p>
        </w:tc>
        <w:tc>
          <w:tcPr>
            <w:tcW w:w="2152" w:type="dxa"/>
          </w:tcPr>
          <w:p w:rsidR="001A3DCD" w:rsidRDefault="001A3DCD"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256</w:t>
            </w:r>
            <w:r>
              <w:rPr>
                <w:rFonts w:ascii="Arial" w:hAnsi="Arial" w:cs="Arial"/>
              </w:rPr>
              <w:t>)</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bl>
    <w:p w:rsidR="001A3DCD" w:rsidRDefault="001A3DCD" w:rsidP="00585C50">
      <w:pPr>
        <w:ind w:left="720"/>
        <w:rPr>
          <w:rFonts w:ascii="Arial" w:hAnsi="Arial" w:cs="Arial"/>
        </w:rPr>
      </w:pPr>
    </w:p>
    <w:p w:rsidR="001A3DCD" w:rsidRPr="00321733" w:rsidRDefault="001A3DCD" w:rsidP="00585C50">
      <w:pPr>
        <w:ind w:left="720"/>
        <w:rPr>
          <w:rFonts w:ascii="Arial" w:hAnsi="Arial" w:cs="Arial"/>
          <w:b/>
        </w:rPr>
      </w:pPr>
      <w:r w:rsidRPr="00321733">
        <w:rPr>
          <w:rFonts w:ascii="Arial" w:hAnsi="Arial" w:cs="Arial"/>
          <w:b/>
        </w:rPr>
        <w:t>Segnalazione</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1A3DCD" w:rsidTr="003B5D28">
        <w:tc>
          <w:tcPr>
            <w:tcW w:w="2383" w:type="dxa"/>
            <w:shd w:val="clear" w:color="auto" w:fill="5B9BD5" w:themeFill="accent5"/>
          </w:tcPr>
          <w:p w:rsidR="001A3DCD" w:rsidRDefault="001A3DCD" w:rsidP="003B5D28">
            <w:pPr>
              <w:jc w:val="center"/>
              <w:rPr>
                <w:rFonts w:ascii="Arial" w:hAnsi="Arial" w:cs="Arial"/>
              </w:rPr>
            </w:pPr>
            <w:r>
              <w:rPr>
                <w:rFonts w:ascii="Arial" w:hAnsi="Arial" w:cs="Arial"/>
              </w:rPr>
              <w:t>Nome</w:t>
            </w:r>
          </w:p>
        </w:tc>
        <w:tc>
          <w:tcPr>
            <w:tcW w:w="2152" w:type="dxa"/>
            <w:shd w:val="clear" w:color="auto" w:fill="5B9BD5" w:themeFill="accent5"/>
          </w:tcPr>
          <w:p w:rsidR="001A3DCD" w:rsidRDefault="001A3DCD" w:rsidP="003B5D28">
            <w:pPr>
              <w:jc w:val="center"/>
              <w:rPr>
                <w:rFonts w:ascii="Arial" w:hAnsi="Arial" w:cs="Arial"/>
              </w:rPr>
            </w:pPr>
            <w:r>
              <w:rPr>
                <w:rFonts w:ascii="Arial" w:hAnsi="Arial" w:cs="Arial"/>
              </w:rPr>
              <w:t>Tipo</w:t>
            </w:r>
          </w:p>
        </w:tc>
        <w:tc>
          <w:tcPr>
            <w:tcW w:w="2184" w:type="dxa"/>
            <w:shd w:val="clear" w:color="auto" w:fill="5B9BD5" w:themeFill="accent5"/>
          </w:tcPr>
          <w:p w:rsidR="001A3DCD" w:rsidRDefault="001A3DCD" w:rsidP="003B5D28">
            <w:pPr>
              <w:jc w:val="center"/>
              <w:rPr>
                <w:rFonts w:ascii="Arial" w:hAnsi="Arial" w:cs="Arial"/>
              </w:rPr>
            </w:pPr>
            <w:r>
              <w:rPr>
                <w:rFonts w:ascii="Arial" w:hAnsi="Arial" w:cs="Arial"/>
              </w:rPr>
              <w:t>Vincoli</w:t>
            </w:r>
          </w:p>
        </w:tc>
        <w:tc>
          <w:tcPr>
            <w:tcW w:w="2189" w:type="dxa"/>
            <w:shd w:val="clear" w:color="auto" w:fill="5B9BD5" w:themeFill="accent5"/>
          </w:tcPr>
          <w:p w:rsidR="001A3DCD" w:rsidRDefault="001A3DCD" w:rsidP="003B5D28">
            <w:pPr>
              <w:jc w:val="center"/>
              <w:rPr>
                <w:rFonts w:ascii="Arial" w:hAnsi="Arial" w:cs="Arial"/>
              </w:rPr>
            </w:pPr>
            <w:r>
              <w:rPr>
                <w:rFonts w:ascii="Arial" w:hAnsi="Arial" w:cs="Arial"/>
              </w:rPr>
              <w:t>Chiave</w:t>
            </w:r>
          </w:p>
        </w:tc>
      </w:tr>
      <w:tr w:rsidR="001A3DCD" w:rsidTr="003B5D28">
        <w:tc>
          <w:tcPr>
            <w:tcW w:w="2383" w:type="dxa"/>
          </w:tcPr>
          <w:p w:rsidR="001A3DCD" w:rsidRDefault="001A3DCD" w:rsidP="003B5D28">
            <w:pPr>
              <w:jc w:val="center"/>
              <w:rPr>
                <w:rFonts w:ascii="Arial" w:hAnsi="Arial" w:cs="Arial"/>
              </w:rPr>
            </w:pPr>
            <w:r>
              <w:rPr>
                <w:rFonts w:ascii="Arial" w:hAnsi="Arial" w:cs="Arial"/>
              </w:rPr>
              <w:t>ID</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Primaria</w:t>
            </w:r>
          </w:p>
        </w:tc>
      </w:tr>
      <w:tr w:rsidR="001A3DCD" w:rsidTr="003B5D28">
        <w:tc>
          <w:tcPr>
            <w:tcW w:w="2383" w:type="dxa"/>
          </w:tcPr>
          <w:p w:rsidR="001A3DCD" w:rsidRDefault="001A3DCD" w:rsidP="003B5D28">
            <w:pPr>
              <w:jc w:val="center"/>
              <w:rPr>
                <w:rFonts w:ascii="Arial" w:hAnsi="Arial" w:cs="Arial"/>
              </w:rPr>
            </w:pPr>
            <w:r>
              <w:rPr>
                <w:rFonts w:ascii="Arial" w:hAnsi="Arial" w:cs="Arial"/>
              </w:rPr>
              <w:t>Testo</w:t>
            </w:r>
          </w:p>
        </w:tc>
        <w:tc>
          <w:tcPr>
            <w:tcW w:w="2152" w:type="dxa"/>
          </w:tcPr>
          <w:p w:rsidR="001A3DCD" w:rsidRDefault="001A3DCD"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Pr>
                <w:rFonts w:ascii="Arial" w:hAnsi="Arial" w:cs="Arial"/>
              </w:rPr>
              <w:t>200)</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r w:rsidR="001A3DCD" w:rsidTr="003B5D28">
        <w:tc>
          <w:tcPr>
            <w:tcW w:w="2383" w:type="dxa"/>
          </w:tcPr>
          <w:p w:rsidR="001A3DCD" w:rsidRDefault="001A3DCD" w:rsidP="003B5D28">
            <w:pPr>
              <w:jc w:val="center"/>
              <w:rPr>
                <w:rFonts w:ascii="Arial" w:hAnsi="Arial" w:cs="Arial"/>
              </w:rPr>
            </w:pPr>
            <w:r>
              <w:rPr>
                <w:rFonts w:ascii="Arial" w:hAnsi="Arial" w:cs="Arial"/>
              </w:rPr>
              <w:t>Origine</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Esterna</w:t>
            </w:r>
          </w:p>
        </w:tc>
      </w:tr>
    </w:tbl>
    <w:p w:rsidR="001A3DCD" w:rsidRPr="00585C50" w:rsidRDefault="001A3DCD" w:rsidP="00585C50">
      <w:pPr>
        <w:ind w:left="720"/>
        <w:rPr>
          <w:rFonts w:ascii="Arial" w:hAnsi="Arial" w:cs="Arial"/>
        </w:rPr>
      </w:pPr>
    </w:p>
    <w:p w:rsidR="001A3DCD" w:rsidRPr="00321733" w:rsidRDefault="001A3DCD" w:rsidP="00C86AE9">
      <w:pPr>
        <w:pStyle w:val="Paragrafoelenco"/>
        <w:ind w:left="792"/>
        <w:rPr>
          <w:rFonts w:ascii="Arial" w:hAnsi="Arial" w:cs="Arial"/>
          <w:b/>
        </w:rPr>
      </w:pPr>
      <w:r w:rsidRPr="00321733">
        <w:rPr>
          <w:rFonts w:ascii="Arial" w:hAnsi="Arial" w:cs="Arial"/>
          <w:b/>
        </w:rPr>
        <w:t>Parere</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1A3DCD" w:rsidTr="003B5D28">
        <w:tc>
          <w:tcPr>
            <w:tcW w:w="2383" w:type="dxa"/>
            <w:shd w:val="clear" w:color="auto" w:fill="5B9BD5" w:themeFill="accent5"/>
          </w:tcPr>
          <w:p w:rsidR="001A3DCD" w:rsidRDefault="001A3DCD" w:rsidP="003B5D28">
            <w:pPr>
              <w:jc w:val="center"/>
              <w:rPr>
                <w:rFonts w:ascii="Arial" w:hAnsi="Arial" w:cs="Arial"/>
              </w:rPr>
            </w:pPr>
            <w:r>
              <w:rPr>
                <w:rFonts w:ascii="Arial" w:hAnsi="Arial" w:cs="Arial"/>
              </w:rPr>
              <w:t>Nome</w:t>
            </w:r>
          </w:p>
        </w:tc>
        <w:tc>
          <w:tcPr>
            <w:tcW w:w="2152" w:type="dxa"/>
            <w:shd w:val="clear" w:color="auto" w:fill="5B9BD5" w:themeFill="accent5"/>
          </w:tcPr>
          <w:p w:rsidR="001A3DCD" w:rsidRDefault="001A3DCD" w:rsidP="003B5D28">
            <w:pPr>
              <w:jc w:val="center"/>
              <w:rPr>
                <w:rFonts w:ascii="Arial" w:hAnsi="Arial" w:cs="Arial"/>
              </w:rPr>
            </w:pPr>
            <w:r>
              <w:rPr>
                <w:rFonts w:ascii="Arial" w:hAnsi="Arial" w:cs="Arial"/>
              </w:rPr>
              <w:t>Tipo</w:t>
            </w:r>
          </w:p>
        </w:tc>
        <w:tc>
          <w:tcPr>
            <w:tcW w:w="2184" w:type="dxa"/>
            <w:shd w:val="clear" w:color="auto" w:fill="5B9BD5" w:themeFill="accent5"/>
          </w:tcPr>
          <w:p w:rsidR="001A3DCD" w:rsidRDefault="001A3DCD" w:rsidP="003B5D28">
            <w:pPr>
              <w:jc w:val="center"/>
              <w:rPr>
                <w:rFonts w:ascii="Arial" w:hAnsi="Arial" w:cs="Arial"/>
              </w:rPr>
            </w:pPr>
            <w:r>
              <w:rPr>
                <w:rFonts w:ascii="Arial" w:hAnsi="Arial" w:cs="Arial"/>
              </w:rPr>
              <w:t>Vincoli</w:t>
            </w:r>
          </w:p>
        </w:tc>
        <w:tc>
          <w:tcPr>
            <w:tcW w:w="2189" w:type="dxa"/>
            <w:shd w:val="clear" w:color="auto" w:fill="5B9BD5" w:themeFill="accent5"/>
          </w:tcPr>
          <w:p w:rsidR="001A3DCD" w:rsidRDefault="001A3DCD" w:rsidP="003B5D28">
            <w:pPr>
              <w:jc w:val="center"/>
              <w:rPr>
                <w:rFonts w:ascii="Arial" w:hAnsi="Arial" w:cs="Arial"/>
              </w:rPr>
            </w:pPr>
            <w:r>
              <w:rPr>
                <w:rFonts w:ascii="Arial" w:hAnsi="Arial" w:cs="Arial"/>
              </w:rPr>
              <w:t>Chiave</w:t>
            </w:r>
          </w:p>
        </w:tc>
      </w:tr>
      <w:tr w:rsidR="001A3DCD" w:rsidTr="003B5D28">
        <w:tc>
          <w:tcPr>
            <w:tcW w:w="2383" w:type="dxa"/>
          </w:tcPr>
          <w:p w:rsidR="001A3DCD" w:rsidRDefault="001A3DCD" w:rsidP="003B5D28">
            <w:pPr>
              <w:jc w:val="center"/>
              <w:rPr>
                <w:rFonts w:ascii="Arial" w:hAnsi="Arial" w:cs="Arial"/>
              </w:rPr>
            </w:pPr>
            <w:r>
              <w:rPr>
                <w:rFonts w:ascii="Arial" w:hAnsi="Arial" w:cs="Arial"/>
              </w:rPr>
              <w:t>ID</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Primaria</w:t>
            </w:r>
          </w:p>
        </w:tc>
      </w:tr>
      <w:tr w:rsidR="001A3DCD" w:rsidTr="003B5D28">
        <w:tc>
          <w:tcPr>
            <w:tcW w:w="2383" w:type="dxa"/>
          </w:tcPr>
          <w:p w:rsidR="001A3DCD" w:rsidRDefault="001A3DCD" w:rsidP="003B5D28">
            <w:pPr>
              <w:jc w:val="center"/>
              <w:rPr>
                <w:rFonts w:ascii="Arial" w:hAnsi="Arial" w:cs="Arial"/>
              </w:rPr>
            </w:pPr>
            <w:r>
              <w:rPr>
                <w:rFonts w:ascii="Arial" w:hAnsi="Arial" w:cs="Arial"/>
              </w:rPr>
              <w:t>Voto</w:t>
            </w:r>
          </w:p>
        </w:tc>
        <w:tc>
          <w:tcPr>
            <w:tcW w:w="2152" w:type="dxa"/>
          </w:tcPr>
          <w:p w:rsidR="001A3DCD" w:rsidRDefault="009C581D" w:rsidP="003B5D28">
            <w:pPr>
              <w:jc w:val="center"/>
              <w:rPr>
                <w:rFonts w:ascii="Arial" w:hAnsi="Arial" w:cs="Arial"/>
              </w:rPr>
            </w:pPr>
            <w:proofErr w:type="spellStart"/>
            <w:proofErr w:type="gramStart"/>
            <w:r>
              <w:rPr>
                <w:rFonts w:ascii="Arial" w:hAnsi="Arial" w:cs="Arial"/>
              </w:rPr>
              <w:t>TinyInt</w:t>
            </w:r>
            <w:proofErr w:type="spellEnd"/>
            <w:r>
              <w:rPr>
                <w:rFonts w:ascii="Arial" w:hAnsi="Arial" w:cs="Arial"/>
              </w:rPr>
              <w:t>(</w:t>
            </w:r>
            <w:proofErr w:type="gramEnd"/>
            <w:r>
              <w:rPr>
                <w:rFonts w:ascii="Arial" w:hAnsi="Arial" w:cs="Arial"/>
              </w:rPr>
              <w:t>1)</w:t>
            </w:r>
          </w:p>
        </w:tc>
        <w:tc>
          <w:tcPr>
            <w:tcW w:w="2184" w:type="dxa"/>
          </w:tcPr>
          <w:p w:rsidR="001A3DCD" w:rsidRDefault="001A3DCD" w:rsidP="003B5D28">
            <w:pPr>
              <w:jc w:val="center"/>
              <w:rPr>
                <w:rFonts w:ascii="Arial" w:hAnsi="Arial" w:cs="Arial"/>
              </w:rPr>
            </w:pPr>
          </w:p>
        </w:tc>
        <w:tc>
          <w:tcPr>
            <w:tcW w:w="2189" w:type="dxa"/>
          </w:tcPr>
          <w:p w:rsidR="001A3DCD" w:rsidRDefault="001A3DCD" w:rsidP="003B5D28">
            <w:pPr>
              <w:jc w:val="center"/>
              <w:rPr>
                <w:rFonts w:ascii="Arial" w:hAnsi="Arial" w:cs="Arial"/>
              </w:rPr>
            </w:pPr>
          </w:p>
        </w:tc>
      </w:tr>
      <w:tr w:rsidR="001A3DCD" w:rsidTr="003B5D28">
        <w:tc>
          <w:tcPr>
            <w:tcW w:w="2383" w:type="dxa"/>
          </w:tcPr>
          <w:p w:rsidR="001A3DCD" w:rsidRDefault="001A3DCD" w:rsidP="003B5D28">
            <w:pPr>
              <w:jc w:val="center"/>
              <w:rPr>
                <w:rFonts w:ascii="Arial" w:hAnsi="Arial" w:cs="Arial"/>
              </w:rPr>
            </w:pPr>
            <w:r>
              <w:rPr>
                <w:rFonts w:ascii="Arial" w:hAnsi="Arial" w:cs="Arial"/>
              </w:rPr>
              <w:t>Commento</w:t>
            </w:r>
          </w:p>
        </w:tc>
        <w:tc>
          <w:tcPr>
            <w:tcW w:w="2152" w:type="dxa"/>
          </w:tcPr>
          <w:p w:rsidR="001A3DCD" w:rsidRDefault="009C581D" w:rsidP="003B5D28">
            <w:pPr>
              <w:jc w:val="center"/>
              <w:rPr>
                <w:rFonts w:ascii="Arial" w:hAnsi="Arial" w:cs="Arial"/>
              </w:rPr>
            </w:pPr>
            <w:proofErr w:type="gramStart"/>
            <w:r>
              <w:rPr>
                <w:rFonts w:ascii="Arial" w:hAnsi="Arial" w:cs="Arial"/>
              </w:rPr>
              <w:t>Text</w:t>
            </w:r>
            <w:r w:rsidR="001A3DCD">
              <w:rPr>
                <w:rFonts w:ascii="Arial" w:hAnsi="Arial" w:cs="Arial"/>
              </w:rPr>
              <w:t>(</w:t>
            </w:r>
            <w:proofErr w:type="gramEnd"/>
            <w:r>
              <w:rPr>
                <w:rFonts w:ascii="Arial" w:hAnsi="Arial" w:cs="Arial"/>
              </w:rPr>
              <w:t>512</w:t>
            </w:r>
            <w:r w:rsidR="001A3DCD">
              <w:rPr>
                <w:rFonts w:ascii="Arial" w:hAnsi="Arial" w:cs="Arial"/>
              </w:rPr>
              <w:t>)</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r w:rsidR="001A3DCD" w:rsidTr="003B5D28">
        <w:tc>
          <w:tcPr>
            <w:tcW w:w="2383" w:type="dxa"/>
          </w:tcPr>
          <w:p w:rsidR="001A3DCD" w:rsidRDefault="001A3DCD" w:rsidP="003B5D28">
            <w:pPr>
              <w:jc w:val="center"/>
              <w:rPr>
                <w:rFonts w:ascii="Arial" w:hAnsi="Arial" w:cs="Arial"/>
              </w:rPr>
            </w:pPr>
            <w:r>
              <w:rPr>
                <w:rFonts w:ascii="Arial" w:hAnsi="Arial" w:cs="Arial"/>
              </w:rPr>
              <w:t>Autore</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Esterna</w:t>
            </w:r>
          </w:p>
        </w:tc>
      </w:tr>
      <w:tr w:rsidR="001A3DCD" w:rsidTr="003B5D28">
        <w:tc>
          <w:tcPr>
            <w:tcW w:w="2383" w:type="dxa"/>
          </w:tcPr>
          <w:p w:rsidR="001A3DCD" w:rsidRDefault="001A3DCD" w:rsidP="003B5D28">
            <w:pPr>
              <w:jc w:val="center"/>
              <w:rPr>
                <w:rFonts w:ascii="Arial" w:hAnsi="Arial" w:cs="Arial"/>
              </w:rPr>
            </w:pPr>
            <w:r>
              <w:rPr>
                <w:rFonts w:ascii="Arial" w:hAnsi="Arial" w:cs="Arial"/>
              </w:rPr>
              <w:t>Ricetta</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Esterna</w:t>
            </w:r>
          </w:p>
        </w:tc>
      </w:tr>
    </w:tbl>
    <w:p w:rsidR="00C86AE9" w:rsidRDefault="00C86AE9" w:rsidP="00C86AE9">
      <w:pPr>
        <w:pStyle w:val="Paragrafoelenco"/>
        <w:ind w:left="792"/>
        <w:rPr>
          <w:rFonts w:ascii="Arial" w:hAnsi="Arial" w:cs="Arial"/>
        </w:rPr>
      </w:pPr>
    </w:p>
    <w:p w:rsidR="001A3DCD" w:rsidRPr="00321733" w:rsidRDefault="001A3DCD" w:rsidP="00C86AE9">
      <w:pPr>
        <w:pStyle w:val="Paragrafoelenco"/>
        <w:ind w:left="792"/>
        <w:rPr>
          <w:rFonts w:ascii="Arial" w:hAnsi="Arial" w:cs="Arial"/>
          <w:b/>
        </w:rPr>
      </w:pPr>
      <w:r w:rsidRPr="00321733">
        <w:rPr>
          <w:rFonts w:ascii="Arial" w:hAnsi="Arial" w:cs="Arial"/>
          <w:b/>
        </w:rPr>
        <w:t>Ruolo</w:t>
      </w:r>
    </w:p>
    <w:tbl>
      <w:tblPr>
        <w:tblStyle w:val="Grigliatabella"/>
        <w:tblW w:w="0" w:type="auto"/>
        <w:tblInd w:w="720" w:type="dxa"/>
        <w:tblLook w:val="04A0" w:firstRow="1" w:lastRow="0" w:firstColumn="1" w:lastColumn="0" w:noHBand="0" w:noVBand="1"/>
      </w:tblPr>
      <w:tblGrid>
        <w:gridCol w:w="2383"/>
        <w:gridCol w:w="2152"/>
        <w:gridCol w:w="2184"/>
        <w:gridCol w:w="2189"/>
      </w:tblGrid>
      <w:tr w:rsidR="001A3DCD" w:rsidTr="003B5D28">
        <w:tc>
          <w:tcPr>
            <w:tcW w:w="2383" w:type="dxa"/>
            <w:shd w:val="clear" w:color="auto" w:fill="5B9BD5" w:themeFill="accent5"/>
          </w:tcPr>
          <w:p w:rsidR="001A3DCD" w:rsidRDefault="001A3DCD" w:rsidP="003B5D28">
            <w:pPr>
              <w:jc w:val="center"/>
              <w:rPr>
                <w:rFonts w:ascii="Arial" w:hAnsi="Arial" w:cs="Arial"/>
              </w:rPr>
            </w:pPr>
            <w:r>
              <w:rPr>
                <w:rFonts w:ascii="Arial" w:hAnsi="Arial" w:cs="Arial"/>
              </w:rPr>
              <w:t>Nome</w:t>
            </w:r>
          </w:p>
        </w:tc>
        <w:tc>
          <w:tcPr>
            <w:tcW w:w="2152" w:type="dxa"/>
            <w:shd w:val="clear" w:color="auto" w:fill="5B9BD5" w:themeFill="accent5"/>
          </w:tcPr>
          <w:p w:rsidR="001A3DCD" w:rsidRDefault="001A3DCD" w:rsidP="003B5D28">
            <w:pPr>
              <w:jc w:val="center"/>
              <w:rPr>
                <w:rFonts w:ascii="Arial" w:hAnsi="Arial" w:cs="Arial"/>
              </w:rPr>
            </w:pPr>
            <w:r>
              <w:rPr>
                <w:rFonts w:ascii="Arial" w:hAnsi="Arial" w:cs="Arial"/>
              </w:rPr>
              <w:t>Tipo</w:t>
            </w:r>
          </w:p>
        </w:tc>
        <w:tc>
          <w:tcPr>
            <w:tcW w:w="2184" w:type="dxa"/>
            <w:shd w:val="clear" w:color="auto" w:fill="5B9BD5" w:themeFill="accent5"/>
          </w:tcPr>
          <w:p w:rsidR="001A3DCD" w:rsidRDefault="001A3DCD" w:rsidP="003B5D28">
            <w:pPr>
              <w:jc w:val="center"/>
              <w:rPr>
                <w:rFonts w:ascii="Arial" w:hAnsi="Arial" w:cs="Arial"/>
              </w:rPr>
            </w:pPr>
            <w:r>
              <w:rPr>
                <w:rFonts w:ascii="Arial" w:hAnsi="Arial" w:cs="Arial"/>
              </w:rPr>
              <w:t>Vincoli</w:t>
            </w:r>
          </w:p>
        </w:tc>
        <w:tc>
          <w:tcPr>
            <w:tcW w:w="2189" w:type="dxa"/>
            <w:shd w:val="clear" w:color="auto" w:fill="5B9BD5" w:themeFill="accent5"/>
          </w:tcPr>
          <w:p w:rsidR="001A3DCD" w:rsidRDefault="001A3DCD" w:rsidP="003B5D28">
            <w:pPr>
              <w:jc w:val="center"/>
              <w:rPr>
                <w:rFonts w:ascii="Arial" w:hAnsi="Arial" w:cs="Arial"/>
              </w:rPr>
            </w:pPr>
            <w:r>
              <w:rPr>
                <w:rFonts w:ascii="Arial" w:hAnsi="Arial" w:cs="Arial"/>
              </w:rPr>
              <w:t>Chiave</w:t>
            </w:r>
          </w:p>
        </w:tc>
      </w:tr>
      <w:tr w:rsidR="001A3DCD" w:rsidTr="003B5D28">
        <w:tc>
          <w:tcPr>
            <w:tcW w:w="2383" w:type="dxa"/>
          </w:tcPr>
          <w:p w:rsidR="001A3DCD" w:rsidRDefault="001A3DCD" w:rsidP="003B5D28">
            <w:pPr>
              <w:jc w:val="center"/>
              <w:rPr>
                <w:rFonts w:ascii="Arial" w:hAnsi="Arial" w:cs="Arial"/>
              </w:rPr>
            </w:pPr>
            <w:r>
              <w:rPr>
                <w:rFonts w:ascii="Arial" w:hAnsi="Arial" w:cs="Arial"/>
              </w:rPr>
              <w:t>ID</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Primaria</w:t>
            </w:r>
          </w:p>
        </w:tc>
      </w:tr>
      <w:tr w:rsidR="001A3DCD" w:rsidTr="003B5D28">
        <w:tc>
          <w:tcPr>
            <w:tcW w:w="2383" w:type="dxa"/>
          </w:tcPr>
          <w:p w:rsidR="001A3DCD" w:rsidRDefault="001A3DCD" w:rsidP="003B5D28">
            <w:pPr>
              <w:jc w:val="center"/>
              <w:rPr>
                <w:rFonts w:ascii="Arial" w:hAnsi="Arial" w:cs="Arial"/>
              </w:rPr>
            </w:pPr>
            <w:r>
              <w:rPr>
                <w:rFonts w:ascii="Arial" w:hAnsi="Arial" w:cs="Arial"/>
              </w:rPr>
              <w:t>Nome</w:t>
            </w:r>
          </w:p>
        </w:tc>
        <w:tc>
          <w:tcPr>
            <w:tcW w:w="2152" w:type="dxa"/>
          </w:tcPr>
          <w:p w:rsidR="001A3DCD" w:rsidRDefault="001A3DCD" w:rsidP="003B5D28">
            <w:pPr>
              <w:jc w:val="center"/>
              <w:rPr>
                <w:rFonts w:ascii="Arial" w:hAnsi="Arial" w:cs="Arial"/>
              </w:rPr>
            </w:pPr>
            <w:proofErr w:type="spellStart"/>
            <w:proofErr w:type="gramStart"/>
            <w:r>
              <w:rPr>
                <w:rFonts w:ascii="Arial" w:hAnsi="Arial" w:cs="Arial"/>
              </w:rPr>
              <w:t>Varchar</w:t>
            </w:r>
            <w:proofErr w:type="spellEnd"/>
            <w:r>
              <w:rPr>
                <w:rFonts w:ascii="Arial" w:hAnsi="Arial" w:cs="Arial"/>
              </w:rPr>
              <w:t>(</w:t>
            </w:r>
            <w:proofErr w:type="gramEnd"/>
            <w:r w:rsidR="009C581D">
              <w:rPr>
                <w:rFonts w:ascii="Arial" w:hAnsi="Arial" w:cs="Arial"/>
              </w:rPr>
              <w:t>45</w:t>
            </w:r>
            <w:r>
              <w:rPr>
                <w:rFonts w:ascii="Arial" w:hAnsi="Arial" w:cs="Arial"/>
              </w:rPr>
              <w:t>)</w:t>
            </w:r>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p>
        </w:tc>
      </w:tr>
      <w:tr w:rsidR="001A3DCD" w:rsidTr="003B5D28">
        <w:tc>
          <w:tcPr>
            <w:tcW w:w="2383" w:type="dxa"/>
          </w:tcPr>
          <w:p w:rsidR="001A3DCD" w:rsidRDefault="001A3DCD" w:rsidP="003B5D28">
            <w:pPr>
              <w:jc w:val="center"/>
              <w:rPr>
                <w:rFonts w:ascii="Arial" w:hAnsi="Arial" w:cs="Arial"/>
              </w:rPr>
            </w:pPr>
            <w:r>
              <w:rPr>
                <w:rFonts w:ascii="Arial" w:hAnsi="Arial" w:cs="Arial"/>
              </w:rPr>
              <w:t>Utente</w:t>
            </w:r>
          </w:p>
        </w:tc>
        <w:tc>
          <w:tcPr>
            <w:tcW w:w="2152" w:type="dxa"/>
          </w:tcPr>
          <w:p w:rsidR="001A3DCD" w:rsidRDefault="009C581D" w:rsidP="003B5D28">
            <w:pPr>
              <w:jc w:val="center"/>
              <w:rPr>
                <w:rFonts w:ascii="Arial" w:hAnsi="Arial" w:cs="Arial"/>
              </w:rPr>
            </w:pPr>
            <w:proofErr w:type="spellStart"/>
            <w:r>
              <w:rPr>
                <w:rFonts w:ascii="Arial" w:hAnsi="Arial" w:cs="Arial"/>
              </w:rPr>
              <w:t>int</w:t>
            </w:r>
            <w:proofErr w:type="spellEnd"/>
          </w:p>
        </w:tc>
        <w:tc>
          <w:tcPr>
            <w:tcW w:w="2184" w:type="dxa"/>
          </w:tcPr>
          <w:p w:rsidR="001A3DCD" w:rsidRDefault="001A3DCD" w:rsidP="003B5D28">
            <w:pPr>
              <w:jc w:val="center"/>
              <w:rPr>
                <w:rFonts w:ascii="Arial" w:hAnsi="Arial" w:cs="Arial"/>
              </w:rPr>
            </w:pPr>
            <w:r>
              <w:rPr>
                <w:rFonts w:ascii="Arial" w:hAnsi="Arial" w:cs="Arial"/>
              </w:rPr>
              <w:t>NOT NULL</w:t>
            </w:r>
          </w:p>
        </w:tc>
        <w:tc>
          <w:tcPr>
            <w:tcW w:w="2189" w:type="dxa"/>
          </w:tcPr>
          <w:p w:rsidR="001A3DCD" w:rsidRDefault="001A3DCD" w:rsidP="003B5D28">
            <w:pPr>
              <w:jc w:val="center"/>
              <w:rPr>
                <w:rFonts w:ascii="Arial" w:hAnsi="Arial" w:cs="Arial"/>
              </w:rPr>
            </w:pPr>
            <w:r>
              <w:rPr>
                <w:rFonts w:ascii="Arial" w:hAnsi="Arial" w:cs="Arial"/>
              </w:rPr>
              <w:t>Chiave Esterna</w:t>
            </w:r>
          </w:p>
        </w:tc>
      </w:tr>
    </w:tbl>
    <w:p w:rsidR="001A3DCD" w:rsidRPr="009C1793" w:rsidRDefault="001A3DCD" w:rsidP="00C86AE9">
      <w:pPr>
        <w:pStyle w:val="Paragrafoelenco"/>
        <w:ind w:left="792"/>
        <w:rPr>
          <w:rFonts w:ascii="Arial" w:hAnsi="Arial" w:cs="Arial"/>
        </w:rPr>
      </w:pPr>
    </w:p>
    <w:p w:rsidR="009C1793" w:rsidRDefault="009C1793" w:rsidP="009C1793">
      <w:pPr>
        <w:pStyle w:val="Paragrafoelenco"/>
        <w:numPr>
          <w:ilvl w:val="1"/>
          <w:numId w:val="2"/>
        </w:numPr>
        <w:rPr>
          <w:rFonts w:ascii="Arial" w:hAnsi="Arial" w:cs="Arial"/>
        </w:rPr>
      </w:pPr>
      <w:r w:rsidRPr="009C1793">
        <w:rPr>
          <w:rFonts w:ascii="Arial" w:hAnsi="Arial" w:cs="Arial"/>
        </w:rPr>
        <w:t>Controllo accessi e sicurezza</w:t>
      </w:r>
    </w:p>
    <w:p w:rsidR="00C86AE9" w:rsidRDefault="00BE32BC" w:rsidP="00C86AE9">
      <w:pPr>
        <w:ind w:left="360"/>
        <w:rPr>
          <w:rFonts w:ascii="Arial" w:hAnsi="Arial" w:cs="Arial"/>
        </w:rPr>
      </w:pPr>
      <w:r>
        <w:rPr>
          <w:rFonts w:ascii="Arial" w:hAnsi="Arial" w:cs="Arial"/>
        </w:rPr>
        <w:t xml:space="preserve">Nel sistema </w:t>
      </w:r>
      <w:proofErr w:type="spellStart"/>
      <w:r>
        <w:rPr>
          <w:rFonts w:ascii="Arial" w:hAnsi="Arial" w:cs="Arial"/>
        </w:rPr>
        <w:t>RecipeManager</w:t>
      </w:r>
      <w:proofErr w:type="spellEnd"/>
      <w:r>
        <w:rPr>
          <w:rFonts w:ascii="Arial" w:hAnsi="Arial" w:cs="Arial"/>
        </w:rPr>
        <w:t xml:space="preserve"> sono presenti diversi attori, ma non tutti possono eseguire le stesse operazioni. A questo proposito, si è reso necessario descrivere in una tabella degli accessi tutte le operazioni che ogni attore può eseguire:</w:t>
      </w:r>
    </w:p>
    <w:p w:rsidR="00BE32BC" w:rsidRDefault="00BE32BC" w:rsidP="00C86AE9">
      <w:pPr>
        <w:ind w:left="360"/>
        <w:rPr>
          <w:rFonts w:ascii="Arial" w:hAnsi="Arial" w:cs="Arial"/>
        </w:rPr>
      </w:pPr>
    </w:p>
    <w:tbl>
      <w:tblPr>
        <w:tblStyle w:val="Tabellagriglia5scura-colore3"/>
        <w:tblW w:w="9658" w:type="dxa"/>
        <w:tblLook w:val="04A0" w:firstRow="1" w:lastRow="0" w:firstColumn="1" w:lastColumn="0" w:noHBand="0" w:noVBand="1"/>
      </w:tblPr>
      <w:tblGrid>
        <w:gridCol w:w="2041"/>
        <w:gridCol w:w="2370"/>
        <w:gridCol w:w="2946"/>
        <w:gridCol w:w="2301"/>
      </w:tblGrid>
      <w:tr w:rsidR="001C2457" w:rsidTr="001C245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41" w:type="dxa"/>
            <w:shd w:val="clear" w:color="auto" w:fill="FFFFFF" w:themeFill="background1"/>
          </w:tcPr>
          <w:p w:rsidR="001C2457" w:rsidRDefault="001C2457" w:rsidP="00C86AE9">
            <w:pPr>
              <w:rPr>
                <w:rFonts w:ascii="Arial" w:hAnsi="Arial" w:cs="Arial"/>
              </w:rPr>
            </w:pPr>
            <w:r w:rsidRPr="00BE32BC">
              <w:rPr>
                <w:rFonts w:ascii="Arial" w:hAnsi="Arial" w:cs="Arial"/>
                <w:color w:val="000000" w:themeColor="text1"/>
              </w:rPr>
              <w:t>Oggetti\Attori</w:t>
            </w:r>
          </w:p>
        </w:tc>
        <w:tc>
          <w:tcPr>
            <w:tcW w:w="2370" w:type="dxa"/>
          </w:tcPr>
          <w:p w:rsidR="001C2457" w:rsidRDefault="001C2457" w:rsidP="00C86AE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Utente</w:t>
            </w:r>
          </w:p>
        </w:tc>
        <w:tc>
          <w:tcPr>
            <w:tcW w:w="2946" w:type="dxa"/>
          </w:tcPr>
          <w:p w:rsidR="001C2457" w:rsidRDefault="001C2457" w:rsidP="00C86AE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Utente non registrato</w:t>
            </w:r>
          </w:p>
        </w:tc>
        <w:tc>
          <w:tcPr>
            <w:tcW w:w="2301" w:type="dxa"/>
          </w:tcPr>
          <w:p w:rsidR="001C2457" w:rsidRDefault="001C2457" w:rsidP="00C86AE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Amministratore</w:t>
            </w:r>
          </w:p>
        </w:tc>
      </w:tr>
      <w:tr w:rsidR="001C2457" w:rsidTr="001C245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41" w:type="dxa"/>
          </w:tcPr>
          <w:p w:rsidR="001C2457" w:rsidRDefault="001C2457" w:rsidP="00C86AE9">
            <w:pPr>
              <w:rPr>
                <w:rFonts w:ascii="Arial" w:hAnsi="Arial" w:cs="Arial"/>
              </w:rPr>
            </w:pPr>
            <w:r>
              <w:rPr>
                <w:rFonts w:ascii="Arial" w:hAnsi="Arial" w:cs="Arial"/>
              </w:rPr>
              <w:t>Utente</w:t>
            </w:r>
          </w:p>
        </w:tc>
        <w:tc>
          <w:tcPr>
            <w:tcW w:w="2370" w:type="dxa"/>
          </w:tcPr>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73023">
              <w:rPr>
                <w:rFonts w:ascii="Arial" w:hAnsi="Arial" w:cs="Arial"/>
                <w:sz w:val="20"/>
                <w:szCs w:val="20"/>
              </w:rPr>
              <w:t>Login</w:t>
            </w:r>
          </w:p>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973023">
              <w:rPr>
                <w:rFonts w:ascii="Arial" w:hAnsi="Arial" w:cs="Arial"/>
                <w:sz w:val="20"/>
                <w:szCs w:val="20"/>
              </w:rPr>
              <w:t>Logout</w:t>
            </w:r>
            <w:proofErr w:type="spellEnd"/>
          </w:p>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73023">
              <w:rPr>
                <w:rFonts w:ascii="Arial" w:hAnsi="Arial" w:cs="Arial"/>
                <w:sz w:val="20"/>
                <w:szCs w:val="20"/>
              </w:rPr>
              <w:lastRenderedPageBreak/>
              <w:t>Completa Profilo</w:t>
            </w:r>
          </w:p>
          <w:p w:rsidR="001C2457" w:rsidRPr="00BE32BC"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73023">
              <w:rPr>
                <w:rFonts w:ascii="Arial" w:hAnsi="Arial" w:cs="Arial"/>
                <w:sz w:val="20"/>
                <w:szCs w:val="20"/>
              </w:rPr>
              <w:t>Visualizza Profilo</w:t>
            </w:r>
          </w:p>
        </w:tc>
        <w:tc>
          <w:tcPr>
            <w:tcW w:w="2946" w:type="dxa"/>
          </w:tcPr>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73023">
              <w:rPr>
                <w:rFonts w:ascii="Arial" w:hAnsi="Arial" w:cs="Arial"/>
                <w:sz w:val="20"/>
                <w:szCs w:val="20"/>
              </w:rPr>
              <w:lastRenderedPageBreak/>
              <w:t>Registrazione</w:t>
            </w:r>
          </w:p>
        </w:tc>
        <w:tc>
          <w:tcPr>
            <w:tcW w:w="2301" w:type="dxa"/>
          </w:tcPr>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73023">
              <w:rPr>
                <w:rFonts w:ascii="Arial" w:hAnsi="Arial" w:cs="Arial"/>
                <w:sz w:val="20"/>
                <w:szCs w:val="20"/>
              </w:rPr>
              <w:t>Login</w:t>
            </w:r>
          </w:p>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973023">
              <w:rPr>
                <w:rFonts w:ascii="Arial" w:hAnsi="Arial" w:cs="Arial"/>
                <w:sz w:val="20"/>
                <w:szCs w:val="20"/>
              </w:rPr>
              <w:t>Logout</w:t>
            </w:r>
            <w:proofErr w:type="spellEnd"/>
          </w:p>
          <w:p w:rsidR="001C2457" w:rsidRPr="00973023" w:rsidRDefault="001C2457" w:rsidP="0097302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73023">
              <w:rPr>
                <w:rFonts w:ascii="Arial" w:hAnsi="Arial" w:cs="Arial"/>
                <w:sz w:val="20"/>
                <w:szCs w:val="20"/>
              </w:rPr>
              <w:lastRenderedPageBreak/>
              <w:t>Visualizza</w:t>
            </w:r>
            <w:r w:rsidRPr="00973023">
              <w:rPr>
                <w:rFonts w:ascii="Arial" w:hAnsi="Arial" w:cs="Arial"/>
                <w:sz w:val="20"/>
                <w:szCs w:val="20"/>
              </w:rPr>
              <w:br/>
              <w:t>Profilo</w:t>
            </w:r>
          </w:p>
        </w:tc>
      </w:tr>
      <w:tr w:rsidR="001C2457" w:rsidTr="001C2457">
        <w:trPr>
          <w:trHeight w:val="555"/>
        </w:trPr>
        <w:tc>
          <w:tcPr>
            <w:cnfStyle w:val="001000000000" w:firstRow="0" w:lastRow="0" w:firstColumn="1" w:lastColumn="0" w:oddVBand="0" w:evenVBand="0" w:oddHBand="0" w:evenHBand="0" w:firstRowFirstColumn="0" w:firstRowLastColumn="0" w:lastRowFirstColumn="0" w:lastRowLastColumn="0"/>
            <w:tcW w:w="2041" w:type="dxa"/>
          </w:tcPr>
          <w:p w:rsidR="001C2457" w:rsidRDefault="001C2457" w:rsidP="00C86AE9">
            <w:pPr>
              <w:rPr>
                <w:rFonts w:ascii="Arial" w:hAnsi="Arial" w:cs="Arial"/>
              </w:rPr>
            </w:pPr>
            <w:r>
              <w:rPr>
                <w:rFonts w:ascii="Arial" w:hAnsi="Arial" w:cs="Arial"/>
              </w:rPr>
              <w:t>Ricetta</w:t>
            </w:r>
          </w:p>
        </w:tc>
        <w:tc>
          <w:tcPr>
            <w:tcW w:w="2370" w:type="dxa"/>
          </w:tcPr>
          <w:p w:rsidR="001C2457" w:rsidRPr="00973023"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rPr>
              <w:t>Nuova Ricetta</w:t>
            </w:r>
          </w:p>
          <w:p w:rsidR="001C2457" w:rsidRPr="00973023"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rPr>
              <w:t>Visualizza lista Ricette</w:t>
            </w:r>
          </w:p>
          <w:p w:rsidR="001C2457" w:rsidRPr="00973023"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20"/>
                <w:szCs w:val="20"/>
              </w:rPr>
              <w:t>Visualizza Dettaglio Ricetta</w:t>
            </w:r>
          </w:p>
        </w:tc>
        <w:tc>
          <w:tcPr>
            <w:tcW w:w="2946" w:type="dxa"/>
          </w:tcPr>
          <w:p w:rsidR="001C2457"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Visualizza lista Ricette</w:t>
            </w:r>
          </w:p>
          <w:p w:rsidR="001C2457" w:rsidRPr="00973023"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Visualizza Dettaglio Ricetta</w:t>
            </w:r>
          </w:p>
        </w:tc>
        <w:tc>
          <w:tcPr>
            <w:tcW w:w="2301" w:type="dxa"/>
          </w:tcPr>
          <w:p w:rsidR="001C2457"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Visualizza lista Ricette</w:t>
            </w:r>
          </w:p>
          <w:p w:rsidR="001C2457"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Visualizza Dettaglio Ricetta</w:t>
            </w:r>
          </w:p>
          <w:p w:rsidR="001C2457" w:rsidRPr="00973023" w:rsidRDefault="001C2457" w:rsidP="00973023">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Elimina Ricetta</w:t>
            </w:r>
          </w:p>
        </w:tc>
      </w:tr>
      <w:tr w:rsidR="001C2457" w:rsidTr="001C2457">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041" w:type="dxa"/>
          </w:tcPr>
          <w:p w:rsidR="001C2457" w:rsidRDefault="001C2457" w:rsidP="00C86AE9">
            <w:pPr>
              <w:rPr>
                <w:rFonts w:ascii="Arial" w:hAnsi="Arial" w:cs="Arial"/>
              </w:rPr>
            </w:pPr>
            <w:r>
              <w:rPr>
                <w:rFonts w:ascii="Arial" w:hAnsi="Arial" w:cs="Arial"/>
              </w:rPr>
              <w:t>Commento</w:t>
            </w:r>
          </w:p>
        </w:tc>
        <w:tc>
          <w:tcPr>
            <w:tcW w:w="2370" w:type="dxa"/>
          </w:tcPr>
          <w:p w:rsidR="001C2457"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Nuovo Parere</w:t>
            </w:r>
          </w:p>
          <w:p w:rsidR="001C2457" w:rsidRPr="00973023"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Visualizza Commenti</w:t>
            </w:r>
          </w:p>
        </w:tc>
        <w:tc>
          <w:tcPr>
            <w:tcW w:w="2946" w:type="dxa"/>
          </w:tcPr>
          <w:p w:rsidR="001C2457" w:rsidRPr="00973023"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Visualizza Commenti</w:t>
            </w:r>
          </w:p>
        </w:tc>
        <w:tc>
          <w:tcPr>
            <w:tcW w:w="2301" w:type="dxa"/>
          </w:tcPr>
          <w:p w:rsidR="001C2457"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Visualizza Commenti</w:t>
            </w:r>
          </w:p>
          <w:p w:rsidR="001C2457"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Cancella Commenti</w:t>
            </w:r>
          </w:p>
          <w:p w:rsidR="001C2457" w:rsidRPr="00973023" w:rsidRDefault="001C2457" w:rsidP="0097302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Modifica Commenti</w:t>
            </w:r>
          </w:p>
        </w:tc>
      </w:tr>
    </w:tbl>
    <w:p w:rsidR="00BE32BC" w:rsidRDefault="00BE32BC" w:rsidP="00C86AE9">
      <w:pPr>
        <w:ind w:left="360"/>
        <w:rPr>
          <w:rFonts w:ascii="Arial" w:hAnsi="Arial" w:cs="Arial"/>
        </w:rPr>
      </w:pPr>
    </w:p>
    <w:p w:rsidR="00BE32BC" w:rsidRPr="00C86AE9" w:rsidRDefault="00BE32BC" w:rsidP="00C86AE9">
      <w:pPr>
        <w:ind w:left="360"/>
        <w:rPr>
          <w:rFonts w:ascii="Arial" w:hAnsi="Arial" w:cs="Arial"/>
        </w:rPr>
      </w:pPr>
    </w:p>
    <w:p w:rsidR="009C1793" w:rsidRDefault="009C1793" w:rsidP="009C1793">
      <w:pPr>
        <w:pStyle w:val="Paragrafoelenco"/>
        <w:numPr>
          <w:ilvl w:val="1"/>
          <w:numId w:val="2"/>
        </w:numPr>
        <w:rPr>
          <w:rFonts w:ascii="Arial" w:hAnsi="Arial" w:cs="Arial"/>
        </w:rPr>
      </w:pPr>
      <w:r w:rsidRPr="009C1793">
        <w:rPr>
          <w:rFonts w:ascii="Arial" w:hAnsi="Arial" w:cs="Arial"/>
        </w:rPr>
        <w:t>Controllo del software</w:t>
      </w:r>
      <w:r w:rsidR="00D0328B">
        <w:rPr>
          <w:rFonts w:ascii="Arial" w:hAnsi="Arial" w:cs="Arial"/>
        </w:rPr>
        <w:t xml:space="preserve"> globale</w:t>
      </w:r>
    </w:p>
    <w:p w:rsidR="00C86AE9" w:rsidRPr="00C86AE9" w:rsidRDefault="009572AB" w:rsidP="00C86AE9">
      <w:pPr>
        <w:rPr>
          <w:rFonts w:ascii="Arial" w:hAnsi="Arial" w:cs="Arial"/>
        </w:rPr>
      </w:pPr>
      <w:r w:rsidRPr="009572AB">
        <w:rPr>
          <w:rFonts w:ascii="Arial" w:hAnsi="Arial" w:cs="Arial"/>
        </w:rPr>
        <w:t xml:space="preserve">Il controllo del flusso software viene gestito da classi </w:t>
      </w:r>
      <w:proofErr w:type="spellStart"/>
      <w:r w:rsidRPr="009572AB">
        <w:rPr>
          <w:rFonts w:ascii="Arial" w:hAnsi="Arial" w:cs="Arial"/>
        </w:rPr>
        <w:t>JavaServlet</w:t>
      </w:r>
      <w:proofErr w:type="spellEnd"/>
      <w:r w:rsidRPr="009572AB">
        <w:rPr>
          <w:rFonts w:ascii="Arial" w:hAnsi="Arial" w:cs="Arial"/>
        </w:rPr>
        <w:t xml:space="preserve"> che interagendo con il client, il quale si interfaccia tramite un web browser, svolgono le varie operazioni. Il server smista ogni nuova richiesta alle classi </w:t>
      </w:r>
      <w:proofErr w:type="spellStart"/>
      <w:r w:rsidRPr="009572AB">
        <w:rPr>
          <w:rFonts w:ascii="Arial" w:hAnsi="Arial" w:cs="Arial"/>
        </w:rPr>
        <w:t>JavaServlet</w:t>
      </w:r>
      <w:proofErr w:type="spellEnd"/>
      <w:r w:rsidRPr="009572AB">
        <w:rPr>
          <w:rFonts w:ascii="Arial" w:hAnsi="Arial" w:cs="Arial"/>
        </w:rPr>
        <w:t>, inoltrando poi la risposta al client</w:t>
      </w:r>
    </w:p>
    <w:p w:rsidR="009C1793" w:rsidRDefault="009C1793" w:rsidP="009C1793">
      <w:pPr>
        <w:pStyle w:val="Paragrafoelenco"/>
        <w:numPr>
          <w:ilvl w:val="1"/>
          <w:numId w:val="2"/>
        </w:numPr>
        <w:rPr>
          <w:rFonts w:ascii="Arial" w:hAnsi="Arial" w:cs="Arial"/>
        </w:rPr>
      </w:pPr>
      <w:r w:rsidRPr="009C1793">
        <w:rPr>
          <w:rFonts w:ascii="Arial" w:hAnsi="Arial" w:cs="Arial"/>
        </w:rPr>
        <w:t xml:space="preserve">Condizione dei </w:t>
      </w:r>
      <w:proofErr w:type="spellStart"/>
      <w:r w:rsidRPr="009C1793">
        <w:rPr>
          <w:rFonts w:ascii="Arial" w:hAnsi="Arial" w:cs="Arial"/>
        </w:rPr>
        <w:t>boundary</w:t>
      </w:r>
      <w:proofErr w:type="spellEnd"/>
    </w:p>
    <w:p w:rsidR="009572AB" w:rsidRPr="009572AB" w:rsidRDefault="009572AB" w:rsidP="009572AB">
      <w:pPr>
        <w:rPr>
          <w:rFonts w:ascii="Arial" w:hAnsi="Arial" w:cs="Arial"/>
        </w:rPr>
      </w:pPr>
      <w:r w:rsidRPr="009572AB">
        <w:rPr>
          <w:rFonts w:ascii="Arial" w:hAnsi="Arial" w:cs="Arial"/>
        </w:rPr>
        <w:t xml:space="preserve">Le condizioni limite riguardano l’accensione e lo spegnimento del sistema per quanto riguarda il lato Server. Dal lato Client si riferiscono agli errori di connessione al server. </w:t>
      </w:r>
    </w:p>
    <w:p w:rsidR="009572AB" w:rsidRDefault="009572AB" w:rsidP="009572AB">
      <w:pPr>
        <w:pStyle w:val="Paragrafoelenco"/>
        <w:numPr>
          <w:ilvl w:val="2"/>
          <w:numId w:val="2"/>
        </w:numPr>
        <w:rPr>
          <w:rFonts w:ascii="Arial" w:hAnsi="Arial" w:cs="Arial"/>
        </w:rPr>
      </w:pPr>
      <w:r w:rsidRPr="009572AB">
        <w:rPr>
          <w:rFonts w:ascii="Arial" w:hAnsi="Arial" w:cs="Arial"/>
        </w:rPr>
        <w:t>Avvio del sistema</w:t>
      </w:r>
    </w:p>
    <w:p w:rsidR="009572AB" w:rsidRPr="009572AB" w:rsidRDefault="009572AB" w:rsidP="009572AB">
      <w:pPr>
        <w:ind w:left="720"/>
        <w:rPr>
          <w:rFonts w:ascii="Arial" w:hAnsi="Arial" w:cs="Arial"/>
        </w:rPr>
      </w:pPr>
      <w:r w:rsidRPr="009572AB">
        <w:rPr>
          <w:rFonts w:ascii="Arial" w:hAnsi="Arial" w:cs="Arial"/>
        </w:rPr>
        <w:t xml:space="preserve"> Per lo start-up del sistema è necessario avviare il web server. In seguito, tramite l'interfaccia di Login, sarà possibile autenticarsi tramite opportune credenziali (</w:t>
      </w:r>
      <w:proofErr w:type="spellStart"/>
      <w:r w:rsidRPr="009572AB">
        <w:rPr>
          <w:rFonts w:ascii="Arial" w:hAnsi="Arial" w:cs="Arial"/>
        </w:rPr>
        <w:t>useraname</w:t>
      </w:r>
      <w:proofErr w:type="spellEnd"/>
      <w:r w:rsidRPr="009572AB">
        <w:rPr>
          <w:rFonts w:ascii="Arial" w:hAnsi="Arial" w:cs="Arial"/>
        </w:rPr>
        <w:t xml:space="preserve"> e </w:t>
      </w:r>
      <w:proofErr w:type="spellStart"/>
      <w:r w:rsidRPr="009572AB">
        <w:rPr>
          <w:rFonts w:ascii="Arial" w:hAnsi="Arial" w:cs="Arial"/>
        </w:rPr>
        <w:t>passowrd</w:t>
      </w:r>
      <w:proofErr w:type="spellEnd"/>
      <w:r w:rsidRPr="009572AB">
        <w:rPr>
          <w:rFonts w:ascii="Arial" w:hAnsi="Arial" w:cs="Arial"/>
        </w:rPr>
        <w:t xml:space="preserve">) come Amministratore, Operatore e Cliente. </w:t>
      </w:r>
    </w:p>
    <w:p w:rsidR="009572AB" w:rsidRDefault="009572AB" w:rsidP="009572AB">
      <w:pPr>
        <w:pStyle w:val="Paragrafoelenco"/>
        <w:ind w:left="1224"/>
        <w:rPr>
          <w:rFonts w:ascii="Arial" w:hAnsi="Arial" w:cs="Arial"/>
        </w:rPr>
      </w:pPr>
    </w:p>
    <w:p w:rsidR="009572AB" w:rsidRDefault="009572AB" w:rsidP="009572AB">
      <w:pPr>
        <w:pStyle w:val="Paragrafoelenco"/>
        <w:numPr>
          <w:ilvl w:val="2"/>
          <w:numId w:val="2"/>
        </w:numPr>
        <w:rPr>
          <w:rFonts w:ascii="Arial" w:hAnsi="Arial" w:cs="Arial"/>
        </w:rPr>
      </w:pPr>
      <w:r w:rsidRPr="009572AB">
        <w:rPr>
          <w:rFonts w:ascii="Arial" w:hAnsi="Arial" w:cs="Arial"/>
        </w:rPr>
        <w:t xml:space="preserve">Terminazione del sistema </w:t>
      </w:r>
    </w:p>
    <w:p w:rsidR="009572AB" w:rsidRPr="009572AB" w:rsidRDefault="009572AB" w:rsidP="009572AB">
      <w:pPr>
        <w:ind w:left="720"/>
        <w:rPr>
          <w:rFonts w:ascii="Arial" w:hAnsi="Arial" w:cs="Arial"/>
        </w:rPr>
      </w:pPr>
      <w:r w:rsidRPr="009572AB">
        <w:rPr>
          <w:rFonts w:ascii="Arial" w:hAnsi="Arial" w:cs="Arial"/>
        </w:rPr>
        <w:t xml:space="preserve">Al momento della corretta chiusura dell’applicazione, si ha la terminazione del sistema con un regolare </w:t>
      </w:r>
      <w:proofErr w:type="spellStart"/>
      <w:r w:rsidRPr="009572AB">
        <w:rPr>
          <w:rFonts w:ascii="Arial" w:hAnsi="Arial" w:cs="Arial"/>
        </w:rPr>
        <w:t>Logout</w:t>
      </w:r>
      <w:proofErr w:type="spellEnd"/>
      <w:r w:rsidRPr="009572AB">
        <w:rPr>
          <w:rFonts w:ascii="Arial" w:hAnsi="Arial" w:cs="Arial"/>
        </w:rPr>
        <w:t>. Per terminare il server è necessario l’intervento dell’amministratore. Questo dovrà effettuare la procedura di terminazione dopo la quale non sarà possibile per nessun client connettersi al sistema</w:t>
      </w:r>
      <w:r w:rsidRPr="009572AB">
        <w:rPr>
          <w:rFonts w:ascii="Arial" w:hAnsi="Arial" w:cs="Arial"/>
        </w:rPr>
        <w:t>.</w:t>
      </w:r>
    </w:p>
    <w:p w:rsidR="009572AB" w:rsidRPr="009572AB" w:rsidRDefault="009572AB" w:rsidP="009572AB">
      <w:pPr>
        <w:pStyle w:val="Paragrafoelenco"/>
        <w:rPr>
          <w:rFonts w:ascii="Arial" w:hAnsi="Arial" w:cs="Arial"/>
        </w:rPr>
      </w:pPr>
    </w:p>
    <w:p w:rsidR="009572AB" w:rsidRDefault="009572AB" w:rsidP="009572AB">
      <w:pPr>
        <w:pStyle w:val="Paragrafoelenco"/>
        <w:numPr>
          <w:ilvl w:val="2"/>
          <w:numId w:val="2"/>
        </w:numPr>
        <w:rPr>
          <w:rFonts w:ascii="Arial" w:hAnsi="Arial" w:cs="Arial"/>
        </w:rPr>
      </w:pPr>
      <w:r w:rsidRPr="009572AB">
        <w:rPr>
          <w:rFonts w:ascii="Arial" w:hAnsi="Arial" w:cs="Arial"/>
        </w:rPr>
        <w:t xml:space="preserve">Fallimento del sistema </w:t>
      </w:r>
    </w:p>
    <w:p w:rsidR="009572AB" w:rsidRDefault="009572AB" w:rsidP="009572AB">
      <w:pPr>
        <w:ind w:left="720"/>
        <w:rPr>
          <w:rFonts w:ascii="Arial" w:hAnsi="Arial" w:cs="Arial"/>
        </w:rPr>
      </w:pPr>
      <w:r w:rsidRPr="009572AB">
        <w:rPr>
          <w:rFonts w:ascii="Arial" w:hAnsi="Arial" w:cs="Arial"/>
        </w:rPr>
        <w:t>Nel caso si verifichi un errore dovuto all’hardware o al software si cercherà di ripristinare una configurazione del sistema precedente allo stato d’errore. Visto che i dati sono gestiti dal DBMS non c’è rischio di perderli. Tuttavia, se si verifica un guasto al supporto di memorizzazione si può avere una perdita di dati.</w:t>
      </w:r>
    </w:p>
    <w:p w:rsidR="006A385B" w:rsidRDefault="006A385B" w:rsidP="009572AB">
      <w:pPr>
        <w:ind w:left="720"/>
        <w:rPr>
          <w:rFonts w:ascii="Arial" w:hAnsi="Arial" w:cs="Arial"/>
        </w:rPr>
      </w:pPr>
    </w:p>
    <w:p w:rsidR="001C45C9" w:rsidRDefault="001C45C9" w:rsidP="009572AB">
      <w:pPr>
        <w:ind w:left="720"/>
        <w:rPr>
          <w:rFonts w:ascii="Arial" w:hAnsi="Arial" w:cs="Arial"/>
        </w:rPr>
      </w:pPr>
    </w:p>
    <w:p w:rsidR="001C45C9" w:rsidRDefault="001C45C9" w:rsidP="009572AB">
      <w:pPr>
        <w:ind w:left="720"/>
        <w:rPr>
          <w:rFonts w:ascii="Arial" w:hAnsi="Arial" w:cs="Arial"/>
        </w:rPr>
      </w:pPr>
      <w:bookmarkStart w:id="0" w:name="_GoBack"/>
      <w:bookmarkEnd w:id="0"/>
    </w:p>
    <w:p w:rsidR="006A385B" w:rsidRPr="009572AB" w:rsidRDefault="006A385B" w:rsidP="009572AB">
      <w:pPr>
        <w:ind w:left="720"/>
        <w:rPr>
          <w:rFonts w:ascii="Arial" w:hAnsi="Arial" w:cs="Arial"/>
        </w:rPr>
      </w:pPr>
    </w:p>
    <w:p w:rsidR="009C1793" w:rsidRPr="001C45C9" w:rsidRDefault="009C1793" w:rsidP="001C45C9">
      <w:pPr>
        <w:pStyle w:val="Paragrafoelenco"/>
        <w:numPr>
          <w:ilvl w:val="0"/>
          <w:numId w:val="2"/>
        </w:numPr>
        <w:spacing w:after="0" w:line="240" w:lineRule="auto"/>
        <w:rPr>
          <w:rFonts w:ascii="Arial" w:hAnsi="Arial" w:cs="Arial"/>
          <w:b/>
          <w:sz w:val="28"/>
          <w:szCs w:val="28"/>
        </w:rPr>
      </w:pPr>
      <w:r w:rsidRPr="001C45C9">
        <w:rPr>
          <w:rFonts w:ascii="Arial" w:hAnsi="Arial" w:cs="Arial"/>
          <w:b/>
          <w:sz w:val="28"/>
          <w:szCs w:val="28"/>
        </w:rPr>
        <w:lastRenderedPageBreak/>
        <w:t>Servizi dei sottosistemi</w:t>
      </w:r>
    </w:p>
    <w:p w:rsidR="00625723" w:rsidRDefault="00625723" w:rsidP="00C86AE9">
      <w:pPr>
        <w:rPr>
          <w:rFonts w:ascii="Arial" w:hAnsi="Arial" w:cs="Arial"/>
        </w:rPr>
      </w:pPr>
      <w:r>
        <w:rPr>
          <w:rFonts w:ascii="Arial" w:hAnsi="Arial" w:cs="Arial"/>
        </w:rPr>
        <w:t>In questa sezione vengono descritti tutti i servizi che ogni sottosistema può offrire. Nella sezione 3.2 abbiamo individuato tre sottosistemi molto importanti: utente, ricetta e parere. Vediamoli nel dettaglio:</w:t>
      </w:r>
    </w:p>
    <w:p w:rsidR="00625723" w:rsidRDefault="00625723" w:rsidP="00625723">
      <w:pPr>
        <w:pStyle w:val="Paragrafoelenco"/>
        <w:numPr>
          <w:ilvl w:val="1"/>
          <w:numId w:val="2"/>
        </w:numPr>
        <w:rPr>
          <w:rFonts w:ascii="Arial" w:hAnsi="Arial" w:cs="Arial"/>
        </w:rPr>
      </w:pPr>
      <w:r>
        <w:rPr>
          <w:rFonts w:ascii="Arial" w:hAnsi="Arial" w:cs="Arial"/>
        </w:rPr>
        <w:t xml:space="preserve">Sottosistema </w:t>
      </w:r>
      <w:r w:rsidR="001C2457">
        <w:rPr>
          <w:rFonts w:ascii="Arial" w:hAnsi="Arial" w:cs="Arial"/>
        </w:rPr>
        <w:t xml:space="preserve">Gestione </w:t>
      </w:r>
      <w:r>
        <w:rPr>
          <w:rFonts w:ascii="Arial" w:hAnsi="Arial" w:cs="Arial"/>
        </w:rPr>
        <w:t>Utente</w:t>
      </w:r>
    </w:p>
    <w:tbl>
      <w:tblPr>
        <w:tblStyle w:val="Grigliatabella"/>
        <w:tblW w:w="0" w:type="auto"/>
        <w:tblInd w:w="360" w:type="dxa"/>
        <w:tblLook w:val="04A0" w:firstRow="1" w:lastRow="0" w:firstColumn="1" w:lastColumn="0" w:noHBand="0" w:noVBand="1"/>
      </w:tblPr>
      <w:tblGrid>
        <w:gridCol w:w="4646"/>
        <w:gridCol w:w="4345"/>
        <w:gridCol w:w="277"/>
      </w:tblGrid>
      <w:tr w:rsidR="00625723" w:rsidTr="00625723">
        <w:tc>
          <w:tcPr>
            <w:tcW w:w="4646" w:type="dxa"/>
          </w:tcPr>
          <w:p w:rsidR="00625723" w:rsidRPr="00AD0D65" w:rsidRDefault="00625723" w:rsidP="00625723">
            <w:pPr>
              <w:rPr>
                <w:rFonts w:ascii="Arial" w:hAnsi="Arial" w:cs="Arial"/>
                <w:b/>
              </w:rPr>
            </w:pPr>
            <w:r w:rsidRPr="00AD0D65">
              <w:rPr>
                <w:rFonts w:ascii="Arial" w:hAnsi="Arial" w:cs="Arial"/>
                <w:b/>
              </w:rPr>
              <w:t>Sottosistema</w:t>
            </w:r>
          </w:p>
        </w:tc>
        <w:tc>
          <w:tcPr>
            <w:tcW w:w="4622" w:type="dxa"/>
            <w:gridSpan w:val="2"/>
          </w:tcPr>
          <w:p w:rsidR="00625723" w:rsidRDefault="00287182" w:rsidP="00625723">
            <w:pPr>
              <w:rPr>
                <w:rFonts w:ascii="Arial" w:hAnsi="Arial" w:cs="Arial"/>
              </w:rPr>
            </w:pPr>
            <w:r>
              <w:rPr>
                <w:rFonts w:ascii="Arial" w:hAnsi="Arial" w:cs="Arial"/>
              </w:rPr>
              <w:t>Gestione Utente</w:t>
            </w:r>
          </w:p>
        </w:tc>
      </w:tr>
      <w:tr w:rsidR="00625723" w:rsidTr="00625723">
        <w:tc>
          <w:tcPr>
            <w:tcW w:w="4646" w:type="dxa"/>
            <w:tcBorders>
              <w:bottom w:val="single" w:sz="4" w:space="0" w:color="auto"/>
            </w:tcBorders>
          </w:tcPr>
          <w:p w:rsidR="00625723" w:rsidRPr="00AD0D65" w:rsidRDefault="00625723" w:rsidP="00625723">
            <w:pPr>
              <w:rPr>
                <w:rFonts w:ascii="Arial" w:hAnsi="Arial" w:cs="Arial"/>
                <w:b/>
              </w:rPr>
            </w:pPr>
            <w:r w:rsidRPr="00AD0D65">
              <w:rPr>
                <w:rFonts w:ascii="Arial" w:hAnsi="Arial" w:cs="Arial"/>
                <w:b/>
              </w:rPr>
              <w:t>Descrizione</w:t>
            </w:r>
          </w:p>
        </w:tc>
        <w:tc>
          <w:tcPr>
            <w:tcW w:w="4622" w:type="dxa"/>
            <w:gridSpan w:val="2"/>
            <w:tcBorders>
              <w:bottom w:val="single" w:sz="4" w:space="0" w:color="auto"/>
            </w:tcBorders>
          </w:tcPr>
          <w:p w:rsidR="00625723" w:rsidRDefault="00AD0D65" w:rsidP="00625723">
            <w:pPr>
              <w:rPr>
                <w:rFonts w:ascii="Arial" w:hAnsi="Arial" w:cs="Arial"/>
              </w:rPr>
            </w:pPr>
            <w:r>
              <w:rPr>
                <w:rFonts w:ascii="Arial" w:hAnsi="Arial" w:cs="Arial"/>
              </w:rPr>
              <w:t>Questo sottosistema si occupa di gestire tutti servizi legati all’interazione con l’utente</w:t>
            </w:r>
          </w:p>
        </w:tc>
      </w:tr>
      <w:tr w:rsidR="00625723" w:rsidTr="00625723">
        <w:tc>
          <w:tcPr>
            <w:tcW w:w="8991" w:type="dxa"/>
            <w:gridSpan w:val="2"/>
            <w:tcBorders>
              <w:bottom w:val="single" w:sz="4" w:space="0" w:color="auto"/>
              <w:right w:val="nil"/>
            </w:tcBorders>
          </w:tcPr>
          <w:p w:rsidR="00625723" w:rsidRPr="00AD0D65" w:rsidRDefault="00625723" w:rsidP="00625723">
            <w:pPr>
              <w:jc w:val="center"/>
              <w:rPr>
                <w:rFonts w:ascii="Arial" w:hAnsi="Arial" w:cs="Arial"/>
                <w:b/>
              </w:rPr>
            </w:pPr>
            <w:r>
              <w:rPr>
                <w:rFonts w:ascii="Arial" w:hAnsi="Arial" w:cs="Arial"/>
              </w:rPr>
              <w:t xml:space="preserve">    </w:t>
            </w:r>
            <w:r w:rsidRPr="00AD0D65">
              <w:rPr>
                <w:rFonts w:ascii="Arial" w:hAnsi="Arial" w:cs="Arial"/>
                <w:b/>
              </w:rPr>
              <w:t>Servizi offerti</w:t>
            </w:r>
          </w:p>
        </w:tc>
        <w:tc>
          <w:tcPr>
            <w:tcW w:w="277" w:type="dxa"/>
            <w:tcBorders>
              <w:left w:val="nil"/>
              <w:bottom w:val="single" w:sz="4" w:space="0" w:color="auto"/>
            </w:tcBorders>
          </w:tcPr>
          <w:p w:rsidR="00625723" w:rsidRDefault="00625723" w:rsidP="00625723">
            <w:pPr>
              <w:rPr>
                <w:rFonts w:ascii="Arial" w:hAnsi="Arial" w:cs="Arial"/>
              </w:rPr>
            </w:pPr>
          </w:p>
        </w:tc>
      </w:tr>
      <w:tr w:rsidR="00625723" w:rsidTr="00625723">
        <w:tc>
          <w:tcPr>
            <w:tcW w:w="4646" w:type="dxa"/>
            <w:tcBorders>
              <w:top w:val="single" w:sz="4" w:space="0" w:color="auto"/>
            </w:tcBorders>
          </w:tcPr>
          <w:p w:rsidR="00625723" w:rsidRPr="00AD0D65" w:rsidRDefault="00AD0D65" w:rsidP="00625723">
            <w:pPr>
              <w:rPr>
                <w:rFonts w:ascii="Arial" w:hAnsi="Arial" w:cs="Arial"/>
                <w:b/>
              </w:rPr>
            </w:pPr>
            <w:r w:rsidRPr="00AD0D65">
              <w:rPr>
                <w:rFonts w:ascii="Arial" w:hAnsi="Arial" w:cs="Arial"/>
                <w:b/>
              </w:rPr>
              <w:t>Servizio</w:t>
            </w:r>
          </w:p>
        </w:tc>
        <w:tc>
          <w:tcPr>
            <w:tcW w:w="4622" w:type="dxa"/>
            <w:gridSpan w:val="2"/>
            <w:tcBorders>
              <w:top w:val="single" w:sz="4" w:space="0" w:color="auto"/>
            </w:tcBorders>
          </w:tcPr>
          <w:p w:rsidR="00625723" w:rsidRPr="00AD0D65" w:rsidRDefault="00AD0D65" w:rsidP="00625723">
            <w:pPr>
              <w:rPr>
                <w:rFonts w:ascii="Arial" w:hAnsi="Arial" w:cs="Arial"/>
                <w:b/>
              </w:rPr>
            </w:pPr>
            <w:r w:rsidRPr="00AD0D65">
              <w:rPr>
                <w:rFonts w:ascii="Arial" w:hAnsi="Arial" w:cs="Arial"/>
                <w:b/>
              </w:rPr>
              <w:t>Descrizione</w:t>
            </w:r>
          </w:p>
        </w:tc>
      </w:tr>
      <w:tr w:rsidR="00625723" w:rsidTr="00625723">
        <w:tc>
          <w:tcPr>
            <w:tcW w:w="4646" w:type="dxa"/>
          </w:tcPr>
          <w:p w:rsidR="00625723" w:rsidRDefault="00AD0D65" w:rsidP="00625723">
            <w:pPr>
              <w:rPr>
                <w:rFonts w:ascii="Arial" w:hAnsi="Arial" w:cs="Arial"/>
              </w:rPr>
            </w:pPr>
            <w:r>
              <w:rPr>
                <w:rFonts w:ascii="Arial" w:hAnsi="Arial" w:cs="Arial"/>
              </w:rPr>
              <w:t>Login</w:t>
            </w:r>
          </w:p>
        </w:tc>
        <w:tc>
          <w:tcPr>
            <w:tcW w:w="4622" w:type="dxa"/>
            <w:gridSpan w:val="2"/>
          </w:tcPr>
          <w:p w:rsidR="00625723" w:rsidRDefault="00AD0D65" w:rsidP="00625723">
            <w:pPr>
              <w:rPr>
                <w:rFonts w:ascii="Arial" w:hAnsi="Arial" w:cs="Arial"/>
              </w:rPr>
            </w:pPr>
            <w:r>
              <w:rPr>
                <w:rFonts w:ascii="Arial" w:hAnsi="Arial" w:cs="Arial"/>
              </w:rPr>
              <w:t>Servizio che permette all’utente di effettuare il login al suo profilo personale</w:t>
            </w:r>
          </w:p>
        </w:tc>
      </w:tr>
      <w:tr w:rsidR="00625723" w:rsidTr="00625723">
        <w:tc>
          <w:tcPr>
            <w:tcW w:w="4646" w:type="dxa"/>
          </w:tcPr>
          <w:p w:rsidR="00625723" w:rsidRDefault="00AD0D65" w:rsidP="00625723">
            <w:pPr>
              <w:rPr>
                <w:rFonts w:ascii="Arial" w:hAnsi="Arial" w:cs="Arial"/>
              </w:rPr>
            </w:pPr>
            <w:proofErr w:type="spellStart"/>
            <w:r>
              <w:rPr>
                <w:rFonts w:ascii="Arial" w:hAnsi="Arial" w:cs="Arial"/>
              </w:rPr>
              <w:t>Logout</w:t>
            </w:r>
            <w:proofErr w:type="spellEnd"/>
          </w:p>
        </w:tc>
        <w:tc>
          <w:tcPr>
            <w:tcW w:w="4622" w:type="dxa"/>
            <w:gridSpan w:val="2"/>
          </w:tcPr>
          <w:p w:rsidR="00625723" w:rsidRDefault="00AD0D65" w:rsidP="00625723">
            <w:pPr>
              <w:rPr>
                <w:rFonts w:ascii="Arial" w:hAnsi="Arial" w:cs="Arial"/>
              </w:rPr>
            </w:pPr>
            <w:r>
              <w:rPr>
                <w:rFonts w:ascii="Arial" w:hAnsi="Arial" w:cs="Arial"/>
              </w:rPr>
              <w:t>Servizio che permette all’utente di disconnettere il proprio profilo dal sistema</w:t>
            </w:r>
          </w:p>
        </w:tc>
      </w:tr>
      <w:tr w:rsidR="00625723" w:rsidTr="00625723">
        <w:tc>
          <w:tcPr>
            <w:tcW w:w="4646" w:type="dxa"/>
          </w:tcPr>
          <w:p w:rsidR="00625723" w:rsidRDefault="00AD0D65" w:rsidP="00625723">
            <w:pPr>
              <w:rPr>
                <w:rFonts w:ascii="Arial" w:hAnsi="Arial" w:cs="Arial"/>
              </w:rPr>
            </w:pPr>
            <w:r>
              <w:rPr>
                <w:rFonts w:ascii="Arial" w:hAnsi="Arial" w:cs="Arial"/>
              </w:rPr>
              <w:t>Registrazione</w:t>
            </w:r>
          </w:p>
        </w:tc>
        <w:tc>
          <w:tcPr>
            <w:tcW w:w="4622" w:type="dxa"/>
            <w:gridSpan w:val="2"/>
          </w:tcPr>
          <w:p w:rsidR="00625723" w:rsidRDefault="00AD0D65" w:rsidP="00625723">
            <w:pPr>
              <w:rPr>
                <w:rFonts w:ascii="Arial" w:hAnsi="Arial" w:cs="Arial"/>
              </w:rPr>
            </w:pPr>
            <w:r>
              <w:rPr>
                <w:rFonts w:ascii="Arial" w:hAnsi="Arial" w:cs="Arial"/>
              </w:rPr>
              <w:t>Servizio che permette all’utente di registrarsi al sistema</w:t>
            </w:r>
          </w:p>
        </w:tc>
      </w:tr>
      <w:tr w:rsidR="00AD0D65" w:rsidTr="00625723">
        <w:tc>
          <w:tcPr>
            <w:tcW w:w="4646" w:type="dxa"/>
          </w:tcPr>
          <w:p w:rsidR="00AD0D65" w:rsidRDefault="00AD0D65" w:rsidP="00625723">
            <w:pPr>
              <w:rPr>
                <w:rFonts w:ascii="Arial" w:hAnsi="Arial" w:cs="Arial"/>
              </w:rPr>
            </w:pPr>
            <w:r>
              <w:rPr>
                <w:rFonts w:ascii="Arial" w:hAnsi="Arial" w:cs="Arial"/>
              </w:rPr>
              <w:t>Completa Profilo</w:t>
            </w:r>
          </w:p>
        </w:tc>
        <w:tc>
          <w:tcPr>
            <w:tcW w:w="4622" w:type="dxa"/>
            <w:gridSpan w:val="2"/>
          </w:tcPr>
          <w:p w:rsidR="00AD0D65" w:rsidRDefault="00AD0D65" w:rsidP="00625723">
            <w:pPr>
              <w:rPr>
                <w:rFonts w:ascii="Arial" w:hAnsi="Arial" w:cs="Arial"/>
              </w:rPr>
            </w:pPr>
            <w:r>
              <w:rPr>
                <w:rFonts w:ascii="Arial" w:hAnsi="Arial" w:cs="Arial"/>
              </w:rPr>
              <w:t>Servizio che permette all’utente di scrivere informazioni aggiuntive al proprio profilo</w:t>
            </w:r>
          </w:p>
        </w:tc>
      </w:tr>
      <w:tr w:rsidR="00AD0D65" w:rsidTr="00625723">
        <w:tc>
          <w:tcPr>
            <w:tcW w:w="4646" w:type="dxa"/>
          </w:tcPr>
          <w:p w:rsidR="00AD0D65" w:rsidRDefault="00AD0D65" w:rsidP="00625723">
            <w:pPr>
              <w:rPr>
                <w:rFonts w:ascii="Arial" w:hAnsi="Arial" w:cs="Arial"/>
              </w:rPr>
            </w:pPr>
            <w:r>
              <w:rPr>
                <w:rFonts w:ascii="Arial" w:hAnsi="Arial" w:cs="Arial"/>
              </w:rPr>
              <w:t>Modifica Profilo</w:t>
            </w:r>
          </w:p>
        </w:tc>
        <w:tc>
          <w:tcPr>
            <w:tcW w:w="4622" w:type="dxa"/>
            <w:gridSpan w:val="2"/>
          </w:tcPr>
          <w:p w:rsidR="00AD0D65" w:rsidRDefault="00AD0D65" w:rsidP="00625723">
            <w:pPr>
              <w:rPr>
                <w:rFonts w:ascii="Arial" w:hAnsi="Arial" w:cs="Arial"/>
              </w:rPr>
            </w:pPr>
            <w:r>
              <w:rPr>
                <w:rFonts w:ascii="Arial" w:hAnsi="Arial" w:cs="Arial"/>
              </w:rPr>
              <w:t>Servizio che permette all’utente di modif</w:t>
            </w:r>
            <w:r w:rsidR="00287182">
              <w:rPr>
                <w:rFonts w:ascii="Arial" w:hAnsi="Arial" w:cs="Arial"/>
              </w:rPr>
              <w:t>i</w:t>
            </w:r>
            <w:r>
              <w:rPr>
                <w:rFonts w:ascii="Arial" w:hAnsi="Arial" w:cs="Arial"/>
              </w:rPr>
              <w:t>care i dati del suo profilo</w:t>
            </w:r>
          </w:p>
        </w:tc>
      </w:tr>
    </w:tbl>
    <w:p w:rsidR="00625723" w:rsidRPr="00625723" w:rsidRDefault="00625723" w:rsidP="00625723">
      <w:pPr>
        <w:ind w:left="360"/>
        <w:rPr>
          <w:rFonts w:ascii="Arial" w:hAnsi="Arial" w:cs="Arial"/>
        </w:rPr>
      </w:pPr>
    </w:p>
    <w:p w:rsidR="00625723" w:rsidRDefault="00625723" w:rsidP="00625723">
      <w:pPr>
        <w:pStyle w:val="Paragrafoelenco"/>
        <w:numPr>
          <w:ilvl w:val="1"/>
          <w:numId w:val="2"/>
        </w:numPr>
        <w:rPr>
          <w:rFonts w:ascii="Arial" w:hAnsi="Arial" w:cs="Arial"/>
        </w:rPr>
      </w:pPr>
      <w:r>
        <w:rPr>
          <w:rFonts w:ascii="Arial" w:hAnsi="Arial" w:cs="Arial"/>
        </w:rPr>
        <w:t xml:space="preserve">Sottosistema </w:t>
      </w:r>
      <w:r w:rsidR="001C2457">
        <w:rPr>
          <w:rFonts w:ascii="Arial" w:hAnsi="Arial" w:cs="Arial"/>
        </w:rPr>
        <w:t xml:space="preserve">Gestione </w:t>
      </w:r>
      <w:r>
        <w:rPr>
          <w:rFonts w:ascii="Arial" w:hAnsi="Arial" w:cs="Arial"/>
        </w:rPr>
        <w:t>Ricetta</w:t>
      </w:r>
    </w:p>
    <w:tbl>
      <w:tblPr>
        <w:tblStyle w:val="Grigliatabella"/>
        <w:tblW w:w="0" w:type="auto"/>
        <w:tblInd w:w="360" w:type="dxa"/>
        <w:tblLook w:val="04A0" w:firstRow="1" w:lastRow="0" w:firstColumn="1" w:lastColumn="0" w:noHBand="0" w:noVBand="1"/>
      </w:tblPr>
      <w:tblGrid>
        <w:gridCol w:w="4646"/>
        <w:gridCol w:w="4345"/>
        <w:gridCol w:w="277"/>
      </w:tblGrid>
      <w:tr w:rsidR="00AD0D65" w:rsidTr="003B5D28">
        <w:tc>
          <w:tcPr>
            <w:tcW w:w="4646" w:type="dxa"/>
          </w:tcPr>
          <w:p w:rsidR="00AD0D65" w:rsidRPr="00AD0D65" w:rsidRDefault="00AD0D65" w:rsidP="003B5D28">
            <w:pPr>
              <w:rPr>
                <w:rFonts w:ascii="Arial" w:hAnsi="Arial" w:cs="Arial"/>
                <w:b/>
              </w:rPr>
            </w:pPr>
            <w:r w:rsidRPr="00AD0D65">
              <w:rPr>
                <w:rFonts w:ascii="Arial" w:hAnsi="Arial" w:cs="Arial"/>
                <w:b/>
              </w:rPr>
              <w:t>Sottosistema</w:t>
            </w:r>
          </w:p>
        </w:tc>
        <w:tc>
          <w:tcPr>
            <w:tcW w:w="4622" w:type="dxa"/>
            <w:gridSpan w:val="2"/>
          </w:tcPr>
          <w:p w:rsidR="00AD0D65" w:rsidRDefault="00287182" w:rsidP="003B5D28">
            <w:pPr>
              <w:rPr>
                <w:rFonts w:ascii="Arial" w:hAnsi="Arial" w:cs="Arial"/>
              </w:rPr>
            </w:pPr>
            <w:r>
              <w:rPr>
                <w:rFonts w:ascii="Arial" w:hAnsi="Arial" w:cs="Arial"/>
              </w:rPr>
              <w:t>Gestione Ricetta</w:t>
            </w:r>
          </w:p>
        </w:tc>
      </w:tr>
      <w:tr w:rsidR="00AD0D65" w:rsidTr="003B5D28">
        <w:tc>
          <w:tcPr>
            <w:tcW w:w="4646" w:type="dxa"/>
            <w:tcBorders>
              <w:bottom w:val="single" w:sz="4" w:space="0" w:color="auto"/>
            </w:tcBorders>
          </w:tcPr>
          <w:p w:rsidR="00AD0D65" w:rsidRPr="00AD0D65" w:rsidRDefault="00AD0D65" w:rsidP="003B5D28">
            <w:pPr>
              <w:rPr>
                <w:rFonts w:ascii="Arial" w:hAnsi="Arial" w:cs="Arial"/>
                <w:b/>
              </w:rPr>
            </w:pPr>
            <w:r w:rsidRPr="00AD0D65">
              <w:rPr>
                <w:rFonts w:ascii="Arial" w:hAnsi="Arial" w:cs="Arial"/>
                <w:b/>
              </w:rPr>
              <w:t>Descrizione</w:t>
            </w:r>
          </w:p>
        </w:tc>
        <w:tc>
          <w:tcPr>
            <w:tcW w:w="4622" w:type="dxa"/>
            <w:gridSpan w:val="2"/>
            <w:tcBorders>
              <w:bottom w:val="single" w:sz="4" w:space="0" w:color="auto"/>
            </w:tcBorders>
          </w:tcPr>
          <w:p w:rsidR="00AD0D65" w:rsidRDefault="00AD0D65" w:rsidP="003B5D28">
            <w:pPr>
              <w:rPr>
                <w:rFonts w:ascii="Arial" w:hAnsi="Arial" w:cs="Arial"/>
              </w:rPr>
            </w:pPr>
            <w:r>
              <w:rPr>
                <w:rFonts w:ascii="Arial" w:hAnsi="Arial" w:cs="Arial"/>
              </w:rPr>
              <w:t>Questo sottosistema si occupa di gestire tutti servizi che si occupano della creazione, visualizzazione e rimozione di una ricetta</w:t>
            </w:r>
          </w:p>
        </w:tc>
      </w:tr>
      <w:tr w:rsidR="00AD0D65" w:rsidTr="003B5D28">
        <w:tc>
          <w:tcPr>
            <w:tcW w:w="8991" w:type="dxa"/>
            <w:gridSpan w:val="2"/>
            <w:tcBorders>
              <w:bottom w:val="single" w:sz="4" w:space="0" w:color="auto"/>
              <w:right w:val="nil"/>
            </w:tcBorders>
          </w:tcPr>
          <w:p w:rsidR="00AD0D65" w:rsidRPr="00AD0D65" w:rsidRDefault="00AD0D65" w:rsidP="003B5D28">
            <w:pPr>
              <w:jc w:val="center"/>
              <w:rPr>
                <w:rFonts w:ascii="Arial" w:hAnsi="Arial" w:cs="Arial"/>
                <w:b/>
              </w:rPr>
            </w:pPr>
            <w:r>
              <w:rPr>
                <w:rFonts w:ascii="Arial" w:hAnsi="Arial" w:cs="Arial"/>
              </w:rPr>
              <w:t xml:space="preserve">    </w:t>
            </w:r>
            <w:r w:rsidRPr="00AD0D65">
              <w:rPr>
                <w:rFonts w:ascii="Arial" w:hAnsi="Arial" w:cs="Arial"/>
                <w:b/>
              </w:rPr>
              <w:t>Servizi offerti</w:t>
            </w:r>
          </w:p>
        </w:tc>
        <w:tc>
          <w:tcPr>
            <w:tcW w:w="277" w:type="dxa"/>
            <w:tcBorders>
              <w:left w:val="nil"/>
              <w:bottom w:val="single" w:sz="4" w:space="0" w:color="auto"/>
            </w:tcBorders>
          </w:tcPr>
          <w:p w:rsidR="00AD0D65" w:rsidRDefault="00AD0D65" w:rsidP="003B5D28">
            <w:pPr>
              <w:rPr>
                <w:rFonts w:ascii="Arial" w:hAnsi="Arial" w:cs="Arial"/>
              </w:rPr>
            </w:pPr>
          </w:p>
        </w:tc>
      </w:tr>
      <w:tr w:rsidR="00AD0D65" w:rsidTr="003B5D28">
        <w:tc>
          <w:tcPr>
            <w:tcW w:w="4646" w:type="dxa"/>
            <w:tcBorders>
              <w:top w:val="single" w:sz="4" w:space="0" w:color="auto"/>
            </w:tcBorders>
          </w:tcPr>
          <w:p w:rsidR="00AD0D65" w:rsidRPr="00AD0D65" w:rsidRDefault="00AD0D65" w:rsidP="003B5D28">
            <w:pPr>
              <w:rPr>
                <w:rFonts w:ascii="Arial" w:hAnsi="Arial" w:cs="Arial"/>
                <w:b/>
              </w:rPr>
            </w:pPr>
            <w:r w:rsidRPr="00AD0D65">
              <w:rPr>
                <w:rFonts w:ascii="Arial" w:hAnsi="Arial" w:cs="Arial"/>
                <w:b/>
              </w:rPr>
              <w:t>Servizio</w:t>
            </w:r>
          </w:p>
        </w:tc>
        <w:tc>
          <w:tcPr>
            <w:tcW w:w="4622" w:type="dxa"/>
            <w:gridSpan w:val="2"/>
            <w:tcBorders>
              <w:top w:val="single" w:sz="4" w:space="0" w:color="auto"/>
            </w:tcBorders>
          </w:tcPr>
          <w:p w:rsidR="00AD0D65" w:rsidRPr="00AD0D65" w:rsidRDefault="00AD0D65" w:rsidP="003B5D28">
            <w:pPr>
              <w:rPr>
                <w:rFonts w:ascii="Arial" w:hAnsi="Arial" w:cs="Arial"/>
                <w:b/>
              </w:rPr>
            </w:pPr>
            <w:r w:rsidRPr="00AD0D65">
              <w:rPr>
                <w:rFonts w:ascii="Arial" w:hAnsi="Arial" w:cs="Arial"/>
                <w:b/>
              </w:rPr>
              <w:t>Descrizione</w:t>
            </w:r>
          </w:p>
        </w:tc>
      </w:tr>
      <w:tr w:rsidR="00AD0D65" w:rsidTr="003B5D28">
        <w:tc>
          <w:tcPr>
            <w:tcW w:w="4646" w:type="dxa"/>
          </w:tcPr>
          <w:p w:rsidR="00AD0D65" w:rsidRDefault="00AD0D65" w:rsidP="003B5D28">
            <w:pPr>
              <w:rPr>
                <w:rFonts w:ascii="Arial" w:hAnsi="Arial" w:cs="Arial"/>
              </w:rPr>
            </w:pPr>
            <w:r>
              <w:rPr>
                <w:rFonts w:ascii="Arial" w:hAnsi="Arial" w:cs="Arial"/>
              </w:rPr>
              <w:t>Crea Ricetta</w:t>
            </w:r>
          </w:p>
        </w:tc>
        <w:tc>
          <w:tcPr>
            <w:tcW w:w="4622" w:type="dxa"/>
            <w:gridSpan w:val="2"/>
          </w:tcPr>
          <w:p w:rsidR="00AD0D65" w:rsidRDefault="00AD0D65" w:rsidP="003B5D28">
            <w:pPr>
              <w:rPr>
                <w:rFonts w:ascii="Arial" w:hAnsi="Arial" w:cs="Arial"/>
              </w:rPr>
            </w:pPr>
            <w:r>
              <w:rPr>
                <w:rFonts w:ascii="Arial" w:hAnsi="Arial" w:cs="Arial"/>
              </w:rPr>
              <w:t>Servizio che permette all’utente registrato di creare una nuova ricetta, facendogli inserire titolo, ingredienti e modalità di preparazione</w:t>
            </w:r>
          </w:p>
        </w:tc>
      </w:tr>
      <w:tr w:rsidR="00AD0D65" w:rsidTr="003B5D28">
        <w:tc>
          <w:tcPr>
            <w:tcW w:w="4646" w:type="dxa"/>
          </w:tcPr>
          <w:p w:rsidR="00AD0D65" w:rsidRDefault="00AD0D65" w:rsidP="003B5D28">
            <w:pPr>
              <w:rPr>
                <w:rFonts w:ascii="Arial" w:hAnsi="Arial" w:cs="Arial"/>
              </w:rPr>
            </w:pPr>
            <w:r>
              <w:rPr>
                <w:rFonts w:ascii="Arial" w:hAnsi="Arial" w:cs="Arial"/>
              </w:rPr>
              <w:t>Visualizza lista ricette</w:t>
            </w:r>
          </w:p>
        </w:tc>
        <w:tc>
          <w:tcPr>
            <w:tcW w:w="4622" w:type="dxa"/>
            <w:gridSpan w:val="2"/>
          </w:tcPr>
          <w:p w:rsidR="00AD0D65" w:rsidRDefault="00AD0D65" w:rsidP="003B5D28">
            <w:pPr>
              <w:rPr>
                <w:rFonts w:ascii="Arial" w:hAnsi="Arial" w:cs="Arial"/>
              </w:rPr>
            </w:pPr>
            <w:r>
              <w:rPr>
                <w:rFonts w:ascii="Arial" w:hAnsi="Arial" w:cs="Arial"/>
              </w:rPr>
              <w:t>Servizio che permette all’utente di visualizzare la lista completa di tutte le ricette pubbliche</w:t>
            </w:r>
          </w:p>
        </w:tc>
      </w:tr>
      <w:tr w:rsidR="00AD0D65" w:rsidTr="003B5D28">
        <w:tc>
          <w:tcPr>
            <w:tcW w:w="4646" w:type="dxa"/>
          </w:tcPr>
          <w:p w:rsidR="00AD0D65" w:rsidRDefault="00AD0D65" w:rsidP="003B5D28">
            <w:pPr>
              <w:rPr>
                <w:rFonts w:ascii="Arial" w:hAnsi="Arial" w:cs="Arial"/>
              </w:rPr>
            </w:pPr>
            <w:r>
              <w:rPr>
                <w:rFonts w:ascii="Arial" w:hAnsi="Arial" w:cs="Arial"/>
              </w:rPr>
              <w:t>Visualizza dettaglio ricetta</w:t>
            </w:r>
          </w:p>
        </w:tc>
        <w:tc>
          <w:tcPr>
            <w:tcW w:w="4622" w:type="dxa"/>
            <w:gridSpan w:val="2"/>
          </w:tcPr>
          <w:p w:rsidR="00AD0D65" w:rsidRDefault="00AD0D65" w:rsidP="003B5D28">
            <w:pPr>
              <w:rPr>
                <w:rFonts w:ascii="Arial" w:hAnsi="Arial" w:cs="Arial"/>
              </w:rPr>
            </w:pPr>
            <w:r>
              <w:rPr>
                <w:rFonts w:ascii="Arial" w:hAnsi="Arial" w:cs="Arial"/>
              </w:rPr>
              <w:t xml:space="preserve">Servizio che permette all’utente di </w:t>
            </w:r>
            <w:r w:rsidR="001F6E8A">
              <w:rPr>
                <w:rFonts w:ascii="Arial" w:hAnsi="Arial" w:cs="Arial"/>
              </w:rPr>
              <w:t>visualizzare la pagina completa di una ricetta</w:t>
            </w:r>
          </w:p>
        </w:tc>
      </w:tr>
      <w:tr w:rsidR="001F6E8A" w:rsidTr="003B5D28">
        <w:tc>
          <w:tcPr>
            <w:tcW w:w="4646" w:type="dxa"/>
          </w:tcPr>
          <w:p w:rsidR="001F6E8A" w:rsidRDefault="001F6E8A" w:rsidP="003B5D28">
            <w:pPr>
              <w:rPr>
                <w:rFonts w:ascii="Arial" w:hAnsi="Arial" w:cs="Arial"/>
              </w:rPr>
            </w:pPr>
            <w:r>
              <w:rPr>
                <w:rFonts w:ascii="Arial" w:hAnsi="Arial" w:cs="Arial"/>
              </w:rPr>
              <w:t>Filtra Ricetta</w:t>
            </w:r>
          </w:p>
        </w:tc>
        <w:tc>
          <w:tcPr>
            <w:tcW w:w="4622" w:type="dxa"/>
            <w:gridSpan w:val="2"/>
          </w:tcPr>
          <w:p w:rsidR="001F6E8A" w:rsidRDefault="001F6E8A" w:rsidP="003B5D28">
            <w:pPr>
              <w:rPr>
                <w:rFonts w:ascii="Arial" w:hAnsi="Arial" w:cs="Arial"/>
              </w:rPr>
            </w:pPr>
            <w:r>
              <w:rPr>
                <w:rFonts w:ascii="Arial" w:hAnsi="Arial" w:cs="Arial"/>
              </w:rPr>
              <w:t>Servizio che permette all’utente di filtrare le ricette in base a parametri specifici</w:t>
            </w:r>
          </w:p>
        </w:tc>
      </w:tr>
      <w:tr w:rsidR="00AD0D65" w:rsidTr="003B5D28">
        <w:tc>
          <w:tcPr>
            <w:tcW w:w="4646" w:type="dxa"/>
          </w:tcPr>
          <w:p w:rsidR="00AD0D65" w:rsidRDefault="00AD0D65" w:rsidP="003B5D28">
            <w:pPr>
              <w:rPr>
                <w:rFonts w:ascii="Arial" w:hAnsi="Arial" w:cs="Arial"/>
              </w:rPr>
            </w:pPr>
            <w:r>
              <w:rPr>
                <w:rFonts w:ascii="Arial" w:hAnsi="Arial" w:cs="Arial"/>
              </w:rPr>
              <w:t>Elimina ricetta</w:t>
            </w:r>
          </w:p>
        </w:tc>
        <w:tc>
          <w:tcPr>
            <w:tcW w:w="4622" w:type="dxa"/>
            <w:gridSpan w:val="2"/>
          </w:tcPr>
          <w:p w:rsidR="00AD0D65" w:rsidRDefault="00AD0D65" w:rsidP="003B5D28">
            <w:pPr>
              <w:rPr>
                <w:rFonts w:ascii="Arial" w:hAnsi="Arial" w:cs="Arial"/>
              </w:rPr>
            </w:pPr>
            <w:r>
              <w:rPr>
                <w:rFonts w:ascii="Arial" w:hAnsi="Arial" w:cs="Arial"/>
              </w:rPr>
              <w:t xml:space="preserve">Servizio che permette all’utente di </w:t>
            </w:r>
            <w:r w:rsidR="001F6E8A">
              <w:rPr>
                <w:rFonts w:ascii="Arial" w:hAnsi="Arial" w:cs="Arial"/>
              </w:rPr>
              <w:t>eliminare una propria ricetta personale</w:t>
            </w:r>
          </w:p>
        </w:tc>
      </w:tr>
    </w:tbl>
    <w:p w:rsidR="00AD0D65" w:rsidRPr="00AD0D65" w:rsidRDefault="00AD0D65" w:rsidP="00AD0D65">
      <w:pPr>
        <w:ind w:left="360"/>
        <w:rPr>
          <w:rFonts w:ascii="Arial" w:hAnsi="Arial" w:cs="Arial"/>
        </w:rPr>
      </w:pPr>
    </w:p>
    <w:p w:rsidR="00625723" w:rsidRDefault="00625723" w:rsidP="00625723">
      <w:pPr>
        <w:pStyle w:val="Paragrafoelenco"/>
        <w:numPr>
          <w:ilvl w:val="1"/>
          <w:numId w:val="2"/>
        </w:numPr>
        <w:rPr>
          <w:rFonts w:ascii="Arial" w:hAnsi="Arial" w:cs="Arial"/>
        </w:rPr>
      </w:pPr>
      <w:r>
        <w:rPr>
          <w:rFonts w:ascii="Arial" w:hAnsi="Arial" w:cs="Arial"/>
        </w:rPr>
        <w:t xml:space="preserve">Sottosistema </w:t>
      </w:r>
      <w:r w:rsidR="001C2457">
        <w:rPr>
          <w:rFonts w:ascii="Arial" w:hAnsi="Arial" w:cs="Arial"/>
        </w:rPr>
        <w:t>Gestione Amministrazione</w:t>
      </w:r>
    </w:p>
    <w:tbl>
      <w:tblPr>
        <w:tblStyle w:val="Grigliatabella"/>
        <w:tblW w:w="0" w:type="auto"/>
        <w:tblInd w:w="360" w:type="dxa"/>
        <w:tblLook w:val="04A0" w:firstRow="1" w:lastRow="0" w:firstColumn="1" w:lastColumn="0" w:noHBand="0" w:noVBand="1"/>
      </w:tblPr>
      <w:tblGrid>
        <w:gridCol w:w="4646"/>
        <w:gridCol w:w="4345"/>
        <w:gridCol w:w="277"/>
      </w:tblGrid>
      <w:tr w:rsidR="001F6E8A" w:rsidTr="003B5D28">
        <w:tc>
          <w:tcPr>
            <w:tcW w:w="4646" w:type="dxa"/>
          </w:tcPr>
          <w:p w:rsidR="001F6E8A" w:rsidRPr="00AD0D65" w:rsidRDefault="001F6E8A" w:rsidP="003B5D28">
            <w:pPr>
              <w:rPr>
                <w:rFonts w:ascii="Arial" w:hAnsi="Arial" w:cs="Arial"/>
                <w:b/>
              </w:rPr>
            </w:pPr>
            <w:r w:rsidRPr="00AD0D65">
              <w:rPr>
                <w:rFonts w:ascii="Arial" w:hAnsi="Arial" w:cs="Arial"/>
                <w:b/>
              </w:rPr>
              <w:t>Sottosistema</w:t>
            </w:r>
          </w:p>
        </w:tc>
        <w:tc>
          <w:tcPr>
            <w:tcW w:w="4622" w:type="dxa"/>
            <w:gridSpan w:val="2"/>
          </w:tcPr>
          <w:p w:rsidR="001F6E8A" w:rsidRDefault="001C2457" w:rsidP="003B5D28">
            <w:pPr>
              <w:rPr>
                <w:rFonts w:ascii="Arial" w:hAnsi="Arial" w:cs="Arial"/>
              </w:rPr>
            </w:pPr>
            <w:r>
              <w:rPr>
                <w:rFonts w:ascii="Arial" w:hAnsi="Arial" w:cs="Arial"/>
              </w:rPr>
              <w:t>Gestione Amministrazione</w:t>
            </w:r>
          </w:p>
        </w:tc>
      </w:tr>
      <w:tr w:rsidR="001F6E8A" w:rsidTr="003B5D28">
        <w:tc>
          <w:tcPr>
            <w:tcW w:w="4646" w:type="dxa"/>
            <w:tcBorders>
              <w:bottom w:val="single" w:sz="4" w:space="0" w:color="auto"/>
            </w:tcBorders>
          </w:tcPr>
          <w:p w:rsidR="001F6E8A" w:rsidRPr="00AD0D65" w:rsidRDefault="001F6E8A" w:rsidP="003B5D28">
            <w:pPr>
              <w:rPr>
                <w:rFonts w:ascii="Arial" w:hAnsi="Arial" w:cs="Arial"/>
                <w:b/>
              </w:rPr>
            </w:pPr>
            <w:r w:rsidRPr="00AD0D65">
              <w:rPr>
                <w:rFonts w:ascii="Arial" w:hAnsi="Arial" w:cs="Arial"/>
                <w:b/>
              </w:rPr>
              <w:t>Descrizione</w:t>
            </w:r>
          </w:p>
        </w:tc>
        <w:tc>
          <w:tcPr>
            <w:tcW w:w="4622" w:type="dxa"/>
            <w:gridSpan w:val="2"/>
            <w:tcBorders>
              <w:bottom w:val="single" w:sz="4" w:space="0" w:color="auto"/>
            </w:tcBorders>
          </w:tcPr>
          <w:p w:rsidR="001F6E8A" w:rsidRDefault="001F6E8A" w:rsidP="003B5D28">
            <w:pPr>
              <w:rPr>
                <w:rFonts w:ascii="Arial" w:hAnsi="Arial" w:cs="Arial"/>
              </w:rPr>
            </w:pPr>
            <w:r>
              <w:rPr>
                <w:rFonts w:ascii="Arial" w:hAnsi="Arial" w:cs="Arial"/>
              </w:rPr>
              <w:t xml:space="preserve">Questo sottosistema si occupa di gestire tutti </w:t>
            </w:r>
            <w:r w:rsidR="001C2457">
              <w:rPr>
                <w:rFonts w:ascii="Arial" w:hAnsi="Arial" w:cs="Arial"/>
              </w:rPr>
              <w:t>gli aspetti amministrativi, quali la modifica o l’eliminazione dei commenti, e l’aggiunta di nuovi ruoli o categorie</w:t>
            </w:r>
          </w:p>
        </w:tc>
      </w:tr>
      <w:tr w:rsidR="001F6E8A" w:rsidTr="003B5D28">
        <w:tc>
          <w:tcPr>
            <w:tcW w:w="8991" w:type="dxa"/>
            <w:gridSpan w:val="2"/>
            <w:tcBorders>
              <w:bottom w:val="single" w:sz="4" w:space="0" w:color="auto"/>
              <w:right w:val="nil"/>
            </w:tcBorders>
          </w:tcPr>
          <w:p w:rsidR="001F6E8A" w:rsidRPr="00AD0D65" w:rsidRDefault="001F6E8A" w:rsidP="003B5D28">
            <w:pPr>
              <w:jc w:val="center"/>
              <w:rPr>
                <w:rFonts w:ascii="Arial" w:hAnsi="Arial" w:cs="Arial"/>
                <w:b/>
              </w:rPr>
            </w:pPr>
            <w:r>
              <w:rPr>
                <w:rFonts w:ascii="Arial" w:hAnsi="Arial" w:cs="Arial"/>
              </w:rPr>
              <w:t xml:space="preserve">    </w:t>
            </w:r>
            <w:r w:rsidRPr="00AD0D65">
              <w:rPr>
                <w:rFonts w:ascii="Arial" w:hAnsi="Arial" w:cs="Arial"/>
                <w:b/>
              </w:rPr>
              <w:t>Servizi offerti</w:t>
            </w:r>
          </w:p>
        </w:tc>
        <w:tc>
          <w:tcPr>
            <w:tcW w:w="277" w:type="dxa"/>
            <w:tcBorders>
              <w:left w:val="nil"/>
              <w:bottom w:val="single" w:sz="4" w:space="0" w:color="auto"/>
            </w:tcBorders>
          </w:tcPr>
          <w:p w:rsidR="001F6E8A" w:rsidRDefault="001F6E8A" w:rsidP="003B5D28">
            <w:pPr>
              <w:rPr>
                <w:rFonts w:ascii="Arial" w:hAnsi="Arial" w:cs="Arial"/>
              </w:rPr>
            </w:pPr>
          </w:p>
        </w:tc>
      </w:tr>
      <w:tr w:rsidR="001F6E8A" w:rsidTr="003B5D28">
        <w:tc>
          <w:tcPr>
            <w:tcW w:w="4646" w:type="dxa"/>
            <w:tcBorders>
              <w:top w:val="single" w:sz="4" w:space="0" w:color="auto"/>
            </w:tcBorders>
          </w:tcPr>
          <w:p w:rsidR="001F6E8A" w:rsidRPr="00AD0D65" w:rsidRDefault="001F6E8A" w:rsidP="003B5D28">
            <w:pPr>
              <w:rPr>
                <w:rFonts w:ascii="Arial" w:hAnsi="Arial" w:cs="Arial"/>
                <w:b/>
              </w:rPr>
            </w:pPr>
            <w:r w:rsidRPr="00AD0D65">
              <w:rPr>
                <w:rFonts w:ascii="Arial" w:hAnsi="Arial" w:cs="Arial"/>
                <w:b/>
              </w:rPr>
              <w:t>Servizio</w:t>
            </w:r>
          </w:p>
        </w:tc>
        <w:tc>
          <w:tcPr>
            <w:tcW w:w="4622" w:type="dxa"/>
            <w:gridSpan w:val="2"/>
            <w:tcBorders>
              <w:top w:val="single" w:sz="4" w:space="0" w:color="auto"/>
            </w:tcBorders>
          </w:tcPr>
          <w:p w:rsidR="001F6E8A" w:rsidRPr="00AD0D65" w:rsidRDefault="001F6E8A" w:rsidP="003B5D28">
            <w:pPr>
              <w:rPr>
                <w:rFonts w:ascii="Arial" w:hAnsi="Arial" w:cs="Arial"/>
                <w:b/>
              </w:rPr>
            </w:pPr>
            <w:r w:rsidRPr="00AD0D65">
              <w:rPr>
                <w:rFonts w:ascii="Arial" w:hAnsi="Arial" w:cs="Arial"/>
                <w:b/>
              </w:rPr>
              <w:t>Descrizione</w:t>
            </w:r>
          </w:p>
        </w:tc>
      </w:tr>
      <w:tr w:rsidR="001F6E8A" w:rsidTr="003B5D28">
        <w:tc>
          <w:tcPr>
            <w:tcW w:w="4646" w:type="dxa"/>
          </w:tcPr>
          <w:p w:rsidR="001F6E8A" w:rsidRDefault="001F6E8A" w:rsidP="003B5D28">
            <w:pPr>
              <w:rPr>
                <w:rFonts w:ascii="Arial" w:hAnsi="Arial" w:cs="Arial"/>
              </w:rPr>
            </w:pPr>
            <w:r>
              <w:rPr>
                <w:rFonts w:ascii="Arial" w:hAnsi="Arial" w:cs="Arial"/>
              </w:rPr>
              <w:lastRenderedPageBreak/>
              <w:t xml:space="preserve">Inserisci </w:t>
            </w:r>
            <w:r w:rsidR="001C2457">
              <w:rPr>
                <w:rFonts w:ascii="Arial" w:hAnsi="Arial" w:cs="Arial"/>
              </w:rPr>
              <w:t>Ruolo</w:t>
            </w:r>
          </w:p>
        </w:tc>
        <w:tc>
          <w:tcPr>
            <w:tcW w:w="4622" w:type="dxa"/>
            <w:gridSpan w:val="2"/>
          </w:tcPr>
          <w:p w:rsidR="001F6E8A" w:rsidRDefault="001F6E8A" w:rsidP="003B5D28">
            <w:pPr>
              <w:rPr>
                <w:rFonts w:ascii="Arial" w:hAnsi="Arial" w:cs="Arial"/>
              </w:rPr>
            </w:pPr>
            <w:r>
              <w:rPr>
                <w:rFonts w:ascii="Arial" w:hAnsi="Arial" w:cs="Arial"/>
              </w:rPr>
              <w:t>Servizio che permette all’utente di assegnare un voto ad una ricetta</w:t>
            </w:r>
          </w:p>
        </w:tc>
      </w:tr>
      <w:tr w:rsidR="001F6E8A" w:rsidTr="003B5D28">
        <w:tc>
          <w:tcPr>
            <w:tcW w:w="4646" w:type="dxa"/>
          </w:tcPr>
          <w:p w:rsidR="001F6E8A" w:rsidRDefault="001F6E8A" w:rsidP="003B5D28">
            <w:pPr>
              <w:rPr>
                <w:rFonts w:ascii="Arial" w:hAnsi="Arial" w:cs="Arial"/>
              </w:rPr>
            </w:pPr>
            <w:r>
              <w:rPr>
                <w:rFonts w:ascii="Arial" w:hAnsi="Arial" w:cs="Arial"/>
              </w:rPr>
              <w:t>Inserisci C</w:t>
            </w:r>
            <w:r w:rsidR="001C2457">
              <w:rPr>
                <w:rFonts w:ascii="Arial" w:hAnsi="Arial" w:cs="Arial"/>
              </w:rPr>
              <w:t>ategoria</w:t>
            </w:r>
          </w:p>
        </w:tc>
        <w:tc>
          <w:tcPr>
            <w:tcW w:w="4622" w:type="dxa"/>
            <w:gridSpan w:val="2"/>
          </w:tcPr>
          <w:p w:rsidR="001F6E8A" w:rsidRDefault="001F6E8A" w:rsidP="003B5D28">
            <w:pPr>
              <w:rPr>
                <w:rFonts w:ascii="Arial" w:hAnsi="Arial" w:cs="Arial"/>
              </w:rPr>
            </w:pPr>
            <w:r>
              <w:rPr>
                <w:rFonts w:ascii="Arial" w:hAnsi="Arial" w:cs="Arial"/>
              </w:rPr>
              <w:t>Servizio che permette all’utente di inserire un commento in una ricetta</w:t>
            </w:r>
          </w:p>
        </w:tc>
      </w:tr>
      <w:tr w:rsidR="001F6E8A" w:rsidTr="003B5D28">
        <w:tc>
          <w:tcPr>
            <w:tcW w:w="4646" w:type="dxa"/>
          </w:tcPr>
          <w:p w:rsidR="001F6E8A" w:rsidRDefault="001C2457" w:rsidP="003B5D28">
            <w:pPr>
              <w:rPr>
                <w:rFonts w:ascii="Arial" w:hAnsi="Arial" w:cs="Arial"/>
              </w:rPr>
            </w:pPr>
            <w:r>
              <w:rPr>
                <w:rFonts w:ascii="Arial" w:hAnsi="Arial" w:cs="Arial"/>
              </w:rPr>
              <w:t xml:space="preserve">Modifica </w:t>
            </w:r>
            <w:r w:rsidR="001F6E8A">
              <w:rPr>
                <w:rFonts w:ascii="Arial" w:hAnsi="Arial" w:cs="Arial"/>
              </w:rPr>
              <w:t>Commento</w:t>
            </w:r>
          </w:p>
        </w:tc>
        <w:tc>
          <w:tcPr>
            <w:tcW w:w="4622" w:type="dxa"/>
            <w:gridSpan w:val="2"/>
          </w:tcPr>
          <w:p w:rsidR="001F6E8A" w:rsidRDefault="001F6E8A" w:rsidP="003B5D28">
            <w:pPr>
              <w:rPr>
                <w:rFonts w:ascii="Arial" w:hAnsi="Arial" w:cs="Arial"/>
              </w:rPr>
            </w:pPr>
            <w:r>
              <w:rPr>
                <w:rFonts w:ascii="Arial" w:hAnsi="Arial" w:cs="Arial"/>
              </w:rPr>
              <w:t xml:space="preserve">Servizio che permette </w:t>
            </w:r>
            <w:r w:rsidR="00287182">
              <w:rPr>
                <w:rFonts w:ascii="Arial" w:hAnsi="Arial" w:cs="Arial"/>
              </w:rPr>
              <w:t>all’amministratore di modificare un commento per renderlo più rispettoso nei confronti dell’autore della ricetta</w:t>
            </w:r>
          </w:p>
        </w:tc>
      </w:tr>
      <w:tr w:rsidR="001F6E8A" w:rsidTr="003B5D28">
        <w:tc>
          <w:tcPr>
            <w:tcW w:w="4646" w:type="dxa"/>
          </w:tcPr>
          <w:p w:rsidR="001F6E8A" w:rsidRDefault="001F6E8A" w:rsidP="003B5D28">
            <w:pPr>
              <w:rPr>
                <w:rFonts w:ascii="Arial" w:hAnsi="Arial" w:cs="Arial"/>
              </w:rPr>
            </w:pPr>
            <w:r>
              <w:rPr>
                <w:rFonts w:ascii="Arial" w:hAnsi="Arial" w:cs="Arial"/>
              </w:rPr>
              <w:t>Elimina Commento</w:t>
            </w:r>
          </w:p>
        </w:tc>
        <w:tc>
          <w:tcPr>
            <w:tcW w:w="4622" w:type="dxa"/>
            <w:gridSpan w:val="2"/>
          </w:tcPr>
          <w:p w:rsidR="001F6E8A" w:rsidRDefault="001F6E8A" w:rsidP="003B5D28">
            <w:pPr>
              <w:rPr>
                <w:rFonts w:ascii="Arial" w:hAnsi="Arial" w:cs="Arial"/>
              </w:rPr>
            </w:pPr>
            <w:r>
              <w:rPr>
                <w:rFonts w:ascii="Arial" w:hAnsi="Arial" w:cs="Arial"/>
              </w:rPr>
              <w:t>Servizio che permette all’</w:t>
            </w:r>
            <w:r w:rsidR="00287182">
              <w:rPr>
                <w:rFonts w:ascii="Arial" w:hAnsi="Arial" w:cs="Arial"/>
              </w:rPr>
              <w:t>amministratore</w:t>
            </w:r>
            <w:r>
              <w:rPr>
                <w:rFonts w:ascii="Arial" w:hAnsi="Arial" w:cs="Arial"/>
              </w:rPr>
              <w:t xml:space="preserve"> di eliminare un commento nel caso non voglia più renderlo pubblico</w:t>
            </w:r>
          </w:p>
        </w:tc>
      </w:tr>
    </w:tbl>
    <w:p w:rsidR="001F6E8A" w:rsidRPr="001F6E8A" w:rsidRDefault="001F6E8A" w:rsidP="001F6E8A">
      <w:pPr>
        <w:ind w:left="360"/>
        <w:rPr>
          <w:rFonts w:ascii="Arial" w:hAnsi="Arial" w:cs="Arial"/>
        </w:rPr>
      </w:pPr>
    </w:p>
    <w:sectPr w:rsidR="001F6E8A" w:rsidRPr="001F6E8A" w:rsidSect="00D54C3F">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35E"/>
    <w:multiLevelType w:val="hybridMultilevel"/>
    <w:tmpl w:val="B2F014A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7F57012"/>
    <w:multiLevelType w:val="hybridMultilevel"/>
    <w:tmpl w:val="C3841EB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D966A9C"/>
    <w:multiLevelType w:val="hybridMultilevel"/>
    <w:tmpl w:val="D946F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64589B"/>
    <w:multiLevelType w:val="hybridMultilevel"/>
    <w:tmpl w:val="D5F47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C74F4F"/>
    <w:multiLevelType w:val="hybridMultilevel"/>
    <w:tmpl w:val="AD5AD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04F2255"/>
    <w:multiLevelType w:val="hybridMultilevel"/>
    <w:tmpl w:val="7F240CBC"/>
    <w:lvl w:ilvl="0" w:tplc="04100003">
      <w:start w:val="1"/>
      <w:numFmt w:val="bullet"/>
      <w:lvlText w:val="o"/>
      <w:lvlJc w:val="left"/>
      <w:pPr>
        <w:ind w:left="1500" w:hanging="360"/>
      </w:pPr>
      <w:rPr>
        <w:rFonts w:ascii="Courier New" w:hAnsi="Courier New" w:cs="Courier New"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6" w15:restartNumberingAfterBreak="0">
    <w:nsid w:val="2D816B30"/>
    <w:multiLevelType w:val="hybridMultilevel"/>
    <w:tmpl w:val="06BCBEAA"/>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7" w15:restartNumberingAfterBreak="0">
    <w:nsid w:val="35194AB1"/>
    <w:multiLevelType w:val="hybridMultilevel"/>
    <w:tmpl w:val="48020CB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36615FC9"/>
    <w:multiLevelType w:val="hybridMultilevel"/>
    <w:tmpl w:val="E4F891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68C6580"/>
    <w:multiLevelType w:val="hybridMultilevel"/>
    <w:tmpl w:val="CFF0A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A920FA"/>
    <w:multiLevelType w:val="hybridMultilevel"/>
    <w:tmpl w:val="8D72B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2C4BF0"/>
    <w:multiLevelType w:val="hybridMultilevel"/>
    <w:tmpl w:val="F1E453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94171D"/>
    <w:multiLevelType w:val="hybridMultilevel"/>
    <w:tmpl w:val="682CE904"/>
    <w:lvl w:ilvl="0" w:tplc="C76AB12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87C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015D21"/>
    <w:multiLevelType w:val="hybridMultilevel"/>
    <w:tmpl w:val="10AE57A6"/>
    <w:lvl w:ilvl="0" w:tplc="F8D802EA">
      <w:start w:val="1"/>
      <w:numFmt w:val="bullet"/>
      <w:lvlText w:val="-"/>
      <w:lvlJc w:val="left"/>
      <w:pPr>
        <w:ind w:left="1500" w:hanging="360"/>
      </w:pPr>
      <w:rPr>
        <w:rFonts w:ascii="Courier New" w:hAnsi="Courier New"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5" w15:restartNumberingAfterBreak="0">
    <w:nsid w:val="571F142A"/>
    <w:multiLevelType w:val="hybridMultilevel"/>
    <w:tmpl w:val="A55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981820"/>
    <w:multiLevelType w:val="hybridMultilevel"/>
    <w:tmpl w:val="98349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48055F"/>
    <w:multiLevelType w:val="hybridMultilevel"/>
    <w:tmpl w:val="FCEEE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1353C9"/>
    <w:multiLevelType w:val="hybridMultilevel"/>
    <w:tmpl w:val="93745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8"/>
  </w:num>
  <w:num w:numId="5">
    <w:abstractNumId w:val="5"/>
  </w:num>
  <w:num w:numId="6">
    <w:abstractNumId w:val="14"/>
  </w:num>
  <w:num w:numId="7">
    <w:abstractNumId w:val="4"/>
  </w:num>
  <w:num w:numId="8">
    <w:abstractNumId w:val="12"/>
  </w:num>
  <w:num w:numId="9">
    <w:abstractNumId w:val="2"/>
  </w:num>
  <w:num w:numId="10">
    <w:abstractNumId w:val="3"/>
  </w:num>
  <w:num w:numId="11">
    <w:abstractNumId w:val="18"/>
  </w:num>
  <w:num w:numId="12">
    <w:abstractNumId w:val="17"/>
  </w:num>
  <w:num w:numId="13">
    <w:abstractNumId w:val="16"/>
  </w:num>
  <w:num w:numId="14">
    <w:abstractNumId w:val="7"/>
  </w:num>
  <w:num w:numId="15">
    <w:abstractNumId w:val="11"/>
  </w:num>
  <w:num w:numId="16">
    <w:abstractNumId w:val="15"/>
  </w:num>
  <w:num w:numId="17">
    <w:abstractNumId w:val="6"/>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3F"/>
    <w:rsid w:val="000371FF"/>
    <w:rsid w:val="0006426D"/>
    <w:rsid w:val="000B784F"/>
    <w:rsid w:val="0010614C"/>
    <w:rsid w:val="0011457A"/>
    <w:rsid w:val="00120D3E"/>
    <w:rsid w:val="0018275C"/>
    <w:rsid w:val="00192E7B"/>
    <w:rsid w:val="001A3DCD"/>
    <w:rsid w:val="001C2457"/>
    <w:rsid w:val="001C45C9"/>
    <w:rsid w:val="001F6E8A"/>
    <w:rsid w:val="00213A66"/>
    <w:rsid w:val="002175A0"/>
    <w:rsid w:val="00232F55"/>
    <w:rsid w:val="0024389E"/>
    <w:rsid w:val="002800F7"/>
    <w:rsid w:val="00287182"/>
    <w:rsid w:val="002D19DB"/>
    <w:rsid w:val="002D729C"/>
    <w:rsid w:val="00320C10"/>
    <w:rsid w:val="00321733"/>
    <w:rsid w:val="0038663C"/>
    <w:rsid w:val="003A741D"/>
    <w:rsid w:val="003B1134"/>
    <w:rsid w:val="003B5D28"/>
    <w:rsid w:val="003C45D8"/>
    <w:rsid w:val="00423AAF"/>
    <w:rsid w:val="00445079"/>
    <w:rsid w:val="00496B00"/>
    <w:rsid w:val="004B50CD"/>
    <w:rsid w:val="00581E23"/>
    <w:rsid w:val="0058474B"/>
    <w:rsid w:val="00585C50"/>
    <w:rsid w:val="005C4176"/>
    <w:rsid w:val="005F0CB7"/>
    <w:rsid w:val="005F6740"/>
    <w:rsid w:val="00613DC5"/>
    <w:rsid w:val="00625723"/>
    <w:rsid w:val="00641372"/>
    <w:rsid w:val="006A385B"/>
    <w:rsid w:val="00796A6E"/>
    <w:rsid w:val="007C1593"/>
    <w:rsid w:val="00820244"/>
    <w:rsid w:val="0087633E"/>
    <w:rsid w:val="008D76AA"/>
    <w:rsid w:val="009572AB"/>
    <w:rsid w:val="00973023"/>
    <w:rsid w:val="009A053D"/>
    <w:rsid w:val="009C1793"/>
    <w:rsid w:val="009C581D"/>
    <w:rsid w:val="00A5030E"/>
    <w:rsid w:val="00A91301"/>
    <w:rsid w:val="00AD0D65"/>
    <w:rsid w:val="00AE2C18"/>
    <w:rsid w:val="00B9600C"/>
    <w:rsid w:val="00BB5C1E"/>
    <w:rsid w:val="00BC43AC"/>
    <w:rsid w:val="00BD5F82"/>
    <w:rsid w:val="00BE32BC"/>
    <w:rsid w:val="00C830A3"/>
    <w:rsid w:val="00C86AE9"/>
    <w:rsid w:val="00CB1222"/>
    <w:rsid w:val="00CC2E78"/>
    <w:rsid w:val="00D0328B"/>
    <w:rsid w:val="00D04FD8"/>
    <w:rsid w:val="00D22B22"/>
    <w:rsid w:val="00D54C3F"/>
    <w:rsid w:val="00DD1809"/>
    <w:rsid w:val="00F03EEE"/>
    <w:rsid w:val="00F55F45"/>
    <w:rsid w:val="00F932B7"/>
    <w:rsid w:val="00FB60C1"/>
    <w:rsid w:val="00FC77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DCCE"/>
  <w15:chartTrackingRefBased/>
  <w15:docId w15:val="{54E10D0D-17CF-4389-96A1-56B44F18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D54C3F"/>
  </w:style>
  <w:style w:type="paragraph" w:styleId="Paragrafoelenco">
    <w:name w:val="List Paragraph"/>
    <w:basedOn w:val="Normale"/>
    <w:uiPriority w:val="34"/>
    <w:qFormat/>
    <w:rsid w:val="00D54C3F"/>
    <w:pPr>
      <w:ind w:left="720"/>
      <w:contextualSpacing/>
    </w:pPr>
  </w:style>
  <w:style w:type="character" w:styleId="Enfasicorsivo">
    <w:name w:val="Emphasis"/>
    <w:basedOn w:val="Carpredefinitoparagrafo"/>
    <w:uiPriority w:val="20"/>
    <w:qFormat/>
    <w:rsid w:val="00C86AE9"/>
    <w:rPr>
      <w:i/>
      <w:iCs/>
    </w:rPr>
  </w:style>
  <w:style w:type="table" w:styleId="Grigliatabella">
    <w:name w:val="Table Grid"/>
    <w:basedOn w:val="Tabellanormale"/>
    <w:uiPriority w:val="39"/>
    <w:rsid w:val="00BE3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BE3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90484">
      <w:bodyDiv w:val="1"/>
      <w:marLeft w:val="0"/>
      <w:marRight w:val="0"/>
      <w:marTop w:val="0"/>
      <w:marBottom w:val="0"/>
      <w:divBdr>
        <w:top w:val="none" w:sz="0" w:space="0" w:color="auto"/>
        <w:left w:val="none" w:sz="0" w:space="0" w:color="auto"/>
        <w:bottom w:val="none" w:sz="0" w:space="0" w:color="auto"/>
        <w:right w:val="none" w:sz="0" w:space="0" w:color="auto"/>
      </w:divBdr>
    </w:div>
    <w:div w:id="646276956">
      <w:bodyDiv w:val="1"/>
      <w:marLeft w:val="0"/>
      <w:marRight w:val="0"/>
      <w:marTop w:val="0"/>
      <w:marBottom w:val="0"/>
      <w:divBdr>
        <w:top w:val="none" w:sz="0" w:space="0" w:color="auto"/>
        <w:left w:val="none" w:sz="0" w:space="0" w:color="auto"/>
        <w:bottom w:val="none" w:sz="0" w:space="0" w:color="auto"/>
        <w:right w:val="none" w:sz="0" w:space="0" w:color="auto"/>
      </w:divBdr>
    </w:div>
    <w:div w:id="1051031780">
      <w:bodyDiv w:val="1"/>
      <w:marLeft w:val="0"/>
      <w:marRight w:val="0"/>
      <w:marTop w:val="0"/>
      <w:marBottom w:val="0"/>
      <w:divBdr>
        <w:top w:val="none" w:sz="0" w:space="0" w:color="auto"/>
        <w:left w:val="none" w:sz="0" w:space="0" w:color="auto"/>
        <w:bottom w:val="none" w:sz="0" w:space="0" w:color="auto"/>
        <w:right w:val="none" w:sz="0" w:space="0" w:color="auto"/>
      </w:divBdr>
    </w:div>
    <w:div w:id="12649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4BF0-5524-497C-A6BE-3B6D0E57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16</Pages>
  <Words>3026</Words>
  <Characters>17254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32</cp:revision>
  <dcterms:created xsi:type="dcterms:W3CDTF">2019-11-28T11:50:00Z</dcterms:created>
  <dcterms:modified xsi:type="dcterms:W3CDTF">2020-02-07T14:50:00Z</dcterms:modified>
</cp:coreProperties>
</file>